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57BF4" w14:textId="77777777" w:rsidR="0001480A" w:rsidRDefault="0001480A" w:rsidP="0001480A">
      <w:pPr>
        <w:pStyle w:val="4"/>
        <w:keepNext w:val="0"/>
        <w:keepLines w:val="0"/>
        <w:numPr>
          <w:ilvl w:val="0"/>
          <w:numId w:val="1"/>
        </w:numPr>
        <w:tabs>
          <w:tab w:val="left" w:pos="0"/>
          <w:tab w:val="left" w:pos="568"/>
        </w:tabs>
        <w:spacing w:before="100" w:beforeAutospacing="1" w:after="100" w:afterAutospacing="1" w:line="240" w:lineRule="auto"/>
        <w:ind w:left="0" w:firstLine="0"/>
        <w:rPr>
          <w:rFonts w:ascii="仿宋_GB2312" w:eastAsia="仿宋_GB2312"/>
          <w:b w:val="0"/>
          <w:sz w:val="24"/>
          <w:szCs w:val="24"/>
        </w:rPr>
      </w:pPr>
      <w:bookmarkStart w:id="0" w:name="_Toc240366337"/>
      <w:bookmarkStart w:id="1" w:name="_Toc273174379"/>
      <w:bookmarkStart w:id="2" w:name="_Toc274246413"/>
      <w:r>
        <w:rPr>
          <w:rFonts w:ascii="仿宋_GB2312" w:eastAsia="仿宋_GB2312" w:hAnsi="宋体" w:hint="eastAsia"/>
          <w:b w:val="0"/>
          <w:sz w:val="24"/>
          <w:szCs w:val="24"/>
        </w:rPr>
        <w:t>个人购房/购车借款及担保合同</w:t>
      </w:r>
      <w:bookmarkEnd w:id="0"/>
      <w:bookmarkEnd w:id="1"/>
      <w:bookmarkEnd w:id="2"/>
    </w:p>
    <w:p w14:paraId="6130E9D3" w14:textId="77777777" w:rsidR="0001480A" w:rsidRDefault="0001480A" w:rsidP="0001480A">
      <w:pPr>
        <w:spacing w:line="480" w:lineRule="auto"/>
        <w:rPr>
          <w:rFonts w:ascii="黑体" w:eastAsia="黑体"/>
          <w:b/>
          <w:sz w:val="28"/>
          <w:szCs w:val="28"/>
        </w:rPr>
      </w:pPr>
      <w:r>
        <w:rPr>
          <w:rFonts w:ascii="宋体" w:eastAsia="仿宋_GB2312" w:hAnsi="宋体" w:hint="eastAsia"/>
          <w:b/>
          <w:sz w:val="28"/>
          <w:szCs w:val="28"/>
        </w:rPr>
        <w:t>（</w:t>
      </w:r>
      <w:r>
        <w:rPr>
          <w:rFonts w:ascii="宋体" w:eastAsia="仿宋_GB2312" w:hAnsi="宋体" w:hint="eastAsia"/>
          <w:b/>
          <w:sz w:val="28"/>
          <w:szCs w:val="28"/>
        </w:rPr>
        <w:t>XF 1001</w:t>
      </w:r>
      <w:r>
        <w:rPr>
          <w:rFonts w:ascii="宋体" w:eastAsia="仿宋_GB2312" w:hAnsi="宋体" w:hint="eastAsia"/>
          <w:b/>
          <w:sz w:val="28"/>
          <w:szCs w:val="28"/>
        </w:rPr>
        <w:t>）</w:t>
      </w:r>
      <w:r>
        <w:rPr>
          <w:rFonts w:ascii="宋体" w:eastAsia="仿宋_GB2312" w:hAnsi="宋体" w:hint="eastAsia"/>
          <w:b/>
          <w:sz w:val="28"/>
          <w:szCs w:val="28"/>
        </w:rPr>
        <w:t xml:space="preserve">V.201401         </w:t>
      </w:r>
      <w:r>
        <w:rPr>
          <w:rFonts w:ascii="宋体" w:eastAsia="仿宋_GB2312" w:hAnsi="宋体"/>
          <w:b/>
          <w:sz w:val="28"/>
          <w:szCs w:val="28"/>
        </w:rPr>
        <w:tab/>
      </w:r>
      <w:r>
        <w:rPr>
          <w:rFonts w:ascii="宋体" w:eastAsia="仿宋_GB2312" w:hAnsi="宋体" w:hint="eastAsia"/>
          <w:b/>
          <w:sz w:val="28"/>
          <w:szCs w:val="28"/>
        </w:rPr>
        <w:t xml:space="preserve">           </w:t>
      </w:r>
      <w:r>
        <w:rPr>
          <w:rFonts w:ascii="宋体" w:eastAsia="仿宋_GB2312" w:hAnsi="宋体" w:hint="eastAsia"/>
          <w:b/>
          <w:sz w:val="28"/>
          <w:szCs w:val="28"/>
        </w:rPr>
        <w:t>合同编号：</w:t>
      </w:r>
      <w:r>
        <w:rPr>
          <w:rFonts w:ascii="宋体" w:eastAsia="仿宋_GB2312" w:hAnsi="宋体" w:hint="eastAsia"/>
          <w:b/>
          <w:sz w:val="28"/>
          <w:szCs w:val="28"/>
          <w:u w:val="single"/>
        </w:rPr>
        <w:t xml:space="preserve">       </w:t>
      </w:r>
      <w:r>
        <w:rPr>
          <w:rFonts w:ascii="黑体" w:eastAsia="黑体" w:hint="eastAsia"/>
          <w:b/>
          <w:sz w:val="28"/>
          <w:szCs w:val="28"/>
          <w:u w:val="single"/>
        </w:rPr>
        <w:t xml:space="preserve">        </w:t>
      </w:r>
    </w:p>
    <w:p w14:paraId="2C87279C" w14:textId="77777777" w:rsidR="0001480A" w:rsidRDefault="0001480A" w:rsidP="0001480A">
      <w:pPr>
        <w:spacing w:line="360" w:lineRule="auto"/>
        <w:jc w:val="center"/>
        <w:rPr>
          <w:rFonts w:ascii="黑体" w:eastAsia="黑体" w:hAnsi="宋体"/>
          <w:bCs/>
          <w:sz w:val="24"/>
        </w:rPr>
      </w:pPr>
      <w:r>
        <w:rPr>
          <w:rFonts w:ascii="黑体" w:eastAsia="黑体" w:hAnsi="宋体" w:hint="eastAsia"/>
          <w:bCs/>
          <w:sz w:val="24"/>
        </w:rPr>
        <w:t xml:space="preserve">                            </w:t>
      </w:r>
    </w:p>
    <w:p w14:paraId="58074AFC" w14:textId="77777777" w:rsidR="0001480A" w:rsidRDefault="0001480A" w:rsidP="0001480A">
      <w:pPr>
        <w:spacing w:before="100" w:beforeAutospacing="1" w:line="600" w:lineRule="exact"/>
        <w:jc w:val="center"/>
        <w:rPr>
          <w:rFonts w:ascii="方正小标宋简体" w:eastAsia="方正小标宋简体" w:hAnsi="华文中宋" w:cs="宋体"/>
          <w:b/>
          <w:sz w:val="44"/>
          <w:szCs w:val="44"/>
        </w:rPr>
      </w:pPr>
    </w:p>
    <w:p w14:paraId="2AD4920B" w14:textId="77777777" w:rsidR="0001480A" w:rsidRPr="001625CD" w:rsidRDefault="0001480A" w:rsidP="0001480A">
      <w:pPr>
        <w:spacing w:line="360" w:lineRule="auto"/>
        <w:jc w:val="center"/>
        <w:rPr>
          <w:rFonts w:ascii="黑体" w:eastAsia="黑体" w:hAnsi="宋体"/>
          <w:sz w:val="44"/>
          <w:szCs w:val="44"/>
        </w:rPr>
      </w:pPr>
    </w:p>
    <w:p w14:paraId="37F38A6F" w14:textId="77777777" w:rsidR="0001480A" w:rsidRDefault="0001480A" w:rsidP="0001480A">
      <w:pPr>
        <w:spacing w:line="360" w:lineRule="auto"/>
        <w:jc w:val="center"/>
        <w:rPr>
          <w:rFonts w:ascii="黑体" w:eastAsia="黑体" w:hAnsi="宋体"/>
          <w:sz w:val="44"/>
          <w:szCs w:val="44"/>
        </w:rPr>
      </w:pPr>
    </w:p>
    <w:p w14:paraId="1512A762" w14:textId="77777777" w:rsidR="0001480A" w:rsidRDefault="0001480A" w:rsidP="0001480A">
      <w:pPr>
        <w:spacing w:line="360" w:lineRule="auto"/>
        <w:jc w:val="center"/>
        <w:rPr>
          <w:rFonts w:ascii="黑体" w:eastAsia="黑体" w:hAnsi="宋体"/>
          <w:sz w:val="44"/>
          <w:szCs w:val="44"/>
        </w:rPr>
      </w:pPr>
    </w:p>
    <w:p w14:paraId="07AC1307" w14:textId="77777777" w:rsidR="0001480A" w:rsidRDefault="0001480A" w:rsidP="0001480A">
      <w:pPr>
        <w:spacing w:line="360" w:lineRule="auto"/>
        <w:jc w:val="center"/>
        <w:rPr>
          <w:rFonts w:ascii="黑体" w:eastAsia="黑体" w:hAnsi="宋体"/>
          <w:sz w:val="44"/>
          <w:szCs w:val="44"/>
        </w:rPr>
      </w:pPr>
    </w:p>
    <w:p w14:paraId="6F629E66" w14:textId="77777777" w:rsidR="0001480A" w:rsidRDefault="0001480A" w:rsidP="0001480A">
      <w:pPr>
        <w:spacing w:line="360" w:lineRule="auto"/>
        <w:jc w:val="center"/>
        <w:rPr>
          <w:rFonts w:ascii="黑体" w:eastAsia="黑体" w:hAnsi="宋体"/>
          <w:b/>
          <w:bCs/>
          <w:sz w:val="72"/>
          <w:szCs w:val="72"/>
        </w:rPr>
      </w:pPr>
      <w:r>
        <w:rPr>
          <w:rFonts w:ascii="方正小标宋简体" w:eastAsia="方正小标宋简体" w:hAnsi="方正小标宋简体" w:cs="方正小标宋简体" w:hint="eastAsia"/>
          <w:b/>
          <w:bCs/>
          <w:sz w:val="44"/>
          <w:szCs w:val="44"/>
        </w:rPr>
        <w:t>个人购房/购车借款及担保合同</w:t>
      </w:r>
    </w:p>
    <w:p w14:paraId="3563AB5D" w14:textId="77777777" w:rsidR="0001480A" w:rsidRDefault="0001480A" w:rsidP="0001480A">
      <w:pPr>
        <w:spacing w:line="360" w:lineRule="auto"/>
        <w:jc w:val="center"/>
        <w:rPr>
          <w:rFonts w:ascii="黑体" w:eastAsia="黑体" w:hAnsi="宋体"/>
          <w:sz w:val="30"/>
          <w:szCs w:val="30"/>
        </w:rPr>
      </w:pPr>
      <w:r>
        <w:rPr>
          <w:rFonts w:ascii="黑体" w:eastAsia="黑体" w:hAnsi="宋体" w:hint="eastAsia"/>
          <w:sz w:val="30"/>
          <w:szCs w:val="30"/>
        </w:rPr>
        <w:t>（适用于房屋贷款和汽车消费贷款业务）</w:t>
      </w:r>
    </w:p>
    <w:p w14:paraId="4BB1CF73" w14:textId="77777777" w:rsidR="0001480A" w:rsidRDefault="0001480A" w:rsidP="0001480A">
      <w:pPr>
        <w:spacing w:line="360" w:lineRule="auto"/>
        <w:jc w:val="center"/>
        <w:rPr>
          <w:rFonts w:ascii="黑体" w:eastAsia="黑体" w:hAnsi="宋体"/>
          <w:sz w:val="72"/>
          <w:szCs w:val="72"/>
        </w:rPr>
      </w:pPr>
    </w:p>
    <w:p w14:paraId="136D7D05" w14:textId="65157B6D" w:rsidR="00C40F00" w:rsidRPr="006636B9" w:rsidRDefault="00C40F00" w:rsidP="00C40F00">
      <w:pPr>
        <w:tabs>
          <w:tab w:val="center" w:pos="4156"/>
          <w:tab w:val="left" w:pos="7290"/>
        </w:tabs>
        <w:spacing w:line="360" w:lineRule="auto"/>
        <w:rPr>
          <w:rFonts w:asciiTheme="minorEastAsia" w:eastAsiaTheme="minorEastAsia" w:hAnsiTheme="minorEastAsia" w:hint="eastAsia"/>
          <w:sz w:val="30"/>
          <w:szCs w:val="30"/>
          <w:u w:val="single"/>
        </w:rPr>
      </w:pPr>
    </w:p>
    <w:p w14:paraId="1037573D" w14:textId="2DED7151" w:rsidR="0001480A" w:rsidRDefault="009E4B3A" w:rsidP="00032F70">
      <w:pPr>
        <w:tabs>
          <w:tab w:val="left" w:pos="1430"/>
        </w:tabs>
        <w:spacing w:line="360" w:lineRule="auto"/>
        <w:rPr>
          <w:rFonts w:ascii="宋体" w:hAnsi="宋体"/>
          <w:sz w:val="24"/>
        </w:rPr>
      </w:pPr>
      <w:r>
        <w:rPr>
          <w:rFonts w:ascii="宋体" w:hAnsi="宋体"/>
          <w:sz w:val="24"/>
        </w:rPr>
        <w:tab/>
      </w:r>
      <w:bookmarkStart w:id="3" w:name="_GoBack"/>
      <w:bookmarkEnd w:id="3"/>
      <w:r>
        <w:rPr>
          <w:rFonts w:ascii="宋体" w:hAnsi="宋体"/>
          <w:sz w:val="24"/>
        </w:rPr>
        <w:tab/>
      </w:r>
    </w:p>
    <w:p w14:paraId="361A82AC" w14:textId="77777777" w:rsidR="0001480A" w:rsidRDefault="0001480A" w:rsidP="0001480A">
      <w:pPr>
        <w:spacing w:line="360" w:lineRule="auto"/>
        <w:rPr>
          <w:rFonts w:ascii="宋体" w:hAnsi="宋体"/>
          <w:sz w:val="24"/>
        </w:rPr>
      </w:pPr>
    </w:p>
    <w:p w14:paraId="3213CD36" w14:textId="40461104" w:rsidR="0001480A" w:rsidRDefault="000F788C" w:rsidP="0001480A">
      <w:pPr>
        <w:spacing w:line="360" w:lineRule="auto"/>
        <w:ind w:firstLine="420"/>
        <w:rPr>
          <w:rFonts w:ascii="宋体" w:eastAsia="仿宋_GB2312" w:hAnsi="宋体"/>
          <w:sz w:val="30"/>
          <w:szCs w:val="30"/>
        </w:rPr>
      </w:pPr>
      <w:r>
        <w:rPr>
          <w:rFonts w:ascii="宋体" w:eastAsia="仿宋_GB2312" w:hAnsi="宋体" w:hint="eastAsia"/>
          <w:sz w:val="30"/>
          <w:szCs w:val="30"/>
        </w:rPr>
        <w:t>贷款人：</w:t>
      </w:r>
      <w:r w:rsidR="0001480A">
        <w:rPr>
          <w:rStyle w:val="a3"/>
          <w:rFonts w:hint="eastAsia"/>
          <w:u w:val="single"/>
        </w:rPr>
        <w:t xml:space="preserve">         </w:t>
      </w:r>
      <w:r>
        <w:rPr>
          <w:rStyle w:val="a3"/>
          <w:u w:val="single"/>
        </w:rPr>
        <w:t xml:space="preserve">     </w:t>
      </w:r>
      <w:r w:rsidR="0001480A">
        <w:rPr>
          <w:rStyle w:val="a3"/>
          <w:rFonts w:hint="eastAsia"/>
          <w:u w:val="single"/>
        </w:rPr>
        <w:t xml:space="preserve">           </w:t>
      </w:r>
      <w:r w:rsidR="0001480A">
        <w:rPr>
          <w:rFonts w:ascii="宋体" w:eastAsia="仿宋_GB2312" w:hAnsi="宋体" w:hint="eastAsia"/>
          <w:sz w:val="30"/>
          <w:szCs w:val="30"/>
        </w:rPr>
        <w:t>行</w:t>
      </w:r>
    </w:p>
    <w:p w14:paraId="3CB46A75" w14:textId="3C75945E" w:rsidR="0001480A" w:rsidRDefault="0001480A" w:rsidP="0001480A">
      <w:pPr>
        <w:spacing w:line="360" w:lineRule="auto"/>
        <w:ind w:firstLine="420"/>
        <w:rPr>
          <w:rFonts w:ascii="宋体" w:eastAsia="仿宋_GB2312" w:hAnsi="宋体"/>
          <w:sz w:val="30"/>
          <w:szCs w:val="30"/>
          <w:u w:val="single"/>
        </w:rPr>
      </w:pPr>
      <w:r>
        <w:rPr>
          <w:rFonts w:ascii="宋体" w:eastAsia="仿宋_GB2312" w:hAnsi="宋体" w:hint="eastAsia"/>
          <w:sz w:val="30"/>
          <w:szCs w:val="30"/>
        </w:rPr>
        <w:t>借款人：</w:t>
      </w:r>
      <w:r w:rsidR="000F788C">
        <w:rPr>
          <w:rFonts w:ascii="宋体" w:eastAsia="仿宋_GB2312" w:hAnsi="宋体" w:hint="eastAsia"/>
          <w:sz w:val="30"/>
          <w:szCs w:val="30"/>
          <w:u w:val="single"/>
        </w:rPr>
        <w:t xml:space="preserve"> </w:t>
      </w:r>
      <w:r w:rsidR="000F788C" w:rsidRPr="000F788C">
        <w:rPr>
          <w:rFonts w:ascii="宋体" w:eastAsia="仿宋_GB2312" w:hAnsi="宋体"/>
          <w:sz w:val="30"/>
          <w:szCs w:val="30"/>
          <w:u w:val="single"/>
        </w:rPr>
        <w:t>${customerName}</w:t>
      </w:r>
      <w:r w:rsidR="000065E2">
        <w:rPr>
          <w:rFonts w:ascii="宋体" w:eastAsia="仿宋_GB2312" w:hAnsi="宋体"/>
          <w:sz w:val="30"/>
          <w:szCs w:val="30"/>
          <w:u w:val="single"/>
        </w:rPr>
        <w:t>_</w:t>
      </w:r>
    </w:p>
    <w:p w14:paraId="7064DC2C" w14:textId="625EE12C" w:rsidR="0001480A" w:rsidRDefault="0001480A" w:rsidP="0001480A">
      <w:pPr>
        <w:spacing w:line="360" w:lineRule="auto"/>
        <w:ind w:firstLine="420"/>
        <w:rPr>
          <w:rFonts w:ascii="宋体" w:eastAsia="仿宋_GB2312" w:hAnsi="宋体"/>
          <w:sz w:val="30"/>
          <w:szCs w:val="30"/>
        </w:rPr>
      </w:pPr>
      <w:commentRangeStart w:id="4"/>
      <w:r>
        <w:rPr>
          <w:rFonts w:ascii="宋体" w:eastAsia="仿宋_GB2312" w:hAnsi="宋体" w:hint="eastAsia"/>
          <w:sz w:val="30"/>
          <w:szCs w:val="30"/>
        </w:rPr>
        <w:t>抵押人</w:t>
      </w:r>
      <w:commentRangeEnd w:id="4"/>
      <w:r>
        <w:rPr>
          <w:rStyle w:val="a3"/>
        </w:rPr>
        <w:commentReference w:id="4"/>
      </w:r>
      <w:r>
        <w:rPr>
          <w:rFonts w:ascii="宋体" w:eastAsia="仿宋_GB2312" w:hAnsi="宋体" w:hint="eastAsia"/>
          <w:sz w:val="30"/>
          <w:szCs w:val="30"/>
        </w:rPr>
        <w:t>：</w:t>
      </w:r>
      <w:r w:rsidR="000F788C">
        <w:rPr>
          <w:rFonts w:ascii="宋体" w:eastAsia="仿宋_GB2312" w:hAnsi="宋体" w:hint="eastAsia"/>
          <w:sz w:val="30"/>
          <w:szCs w:val="30"/>
          <w:u w:val="single"/>
        </w:rPr>
        <w:t xml:space="preserve">           </w:t>
      </w:r>
      <w:r>
        <w:rPr>
          <w:rFonts w:ascii="宋体" w:eastAsia="仿宋_GB2312" w:hAnsi="宋体" w:hint="eastAsia"/>
          <w:sz w:val="30"/>
          <w:szCs w:val="30"/>
          <w:u w:val="single"/>
        </w:rPr>
        <w:t xml:space="preserve">           </w:t>
      </w:r>
    </w:p>
    <w:p w14:paraId="735CB93C" w14:textId="419DBC62" w:rsidR="009B7CFB" w:rsidRDefault="0001480A" w:rsidP="000F788C">
      <w:pPr>
        <w:spacing w:line="360" w:lineRule="auto"/>
        <w:ind w:firstLine="420"/>
        <w:rPr>
          <w:rFonts w:ascii="黑体" w:eastAsia="黑体"/>
          <w:b/>
          <w:sz w:val="36"/>
          <w:szCs w:val="36"/>
        </w:rPr>
      </w:pPr>
      <w:commentRangeStart w:id="5"/>
      <w:r>
        <w:rPr>
          <w:rFonts w:ascii="宋体" w:eastAsia="仿宋_GB2312" w:hAnsi="宋体" w:hint="eastAsia"/>
          <w:sz w:val="30"/>
          <w:szCs w:val="30"/>
        </w:rPr>
        <w:t>保证人</w:t>
      </w:r>
      <w:commentRangeEnd w:id="5"/>
      <w:r>
        <w:rPr>
          <w:rStyle w:val="a3"/>
        </w:rPr>
        <w:commentReference w:id="5"/>
      </w:r>
      <w:r>
        <w:rPr>
          <w:rFonts w:ascii="宋体" w:eastAsia="仿宋_GB2312" w:hAnsi="宋体" w:hint="eastAsia"/>
          <w:sz w:val="30"/>
          <w:szCs w:val="30"/>
        </w:rPr>
        <w:t>：</w:t>
      </w:r>
      <w:r>
        <w:rPr>
          <w:rFonts w:ascii="宋体" w:eastAsia="仿宋_GB2312" w:hAnsi="宋体" w:hint="eastAsia"/>
          <w:sz w:val="30"/>
          <w:szCs w:val="30"/>
          <w:u w:val="single"/>
        </w:rPr>
        <w:t xml:space="preserve">                                          </w:t>
      </w:r>
      <w:r>
        <w:rPr>
          <w:rFonts w:ascii="宋体" w:eastAsia="仿宋_GB2312" w:hAnsi="宋体" w:hint="eastAsia"/>
          <w:sz w:val="30"/>
          <w:szCs w:val="30"/>
        </w:rPr>
        <w:t xml:space="preserve">  </w:t>
      </w:r>
    </w:p>
    <w:p w14:paraId="495807DB" w14:textId="77777777" w:rsidR="000F788C" w:rsidRPr="000F788C" w:rsidRDefault="000F788C" w:rsidP="000F788C">
      <w:pPr>
        <w:spacing w:line="360" w:lineRule="auto"/>
        <w:ind w:firstLine="420"/>
        <w:rPr>
          <w:rFonts w:ascii="黑体" w:eastAsia="黑体" w:hint="eastAsia"/>
          <w:b/>
          <w:sz w:val="36"/>
          <w:szCs w:val="36"/>
        </w:rPr>
      </w:pPr>
    </w:p>
    <w:p w14:paraId="10342F9A" w14:textId="264EE63A" w:rsidR="009B7CFB" w:rsidRDefault="009B7CFB" w:rsidP="0001480A">
      <w:pPr>
        <w:tabs>
          <w:tab w:val="center" w:pos="4156"/>
          <w:tab w:val="left" w:pos="7290"/>
        </w:tabs>
        <w:spacing w:line="360" w:lineRule="auto"/>
        <w:rPr>
          <w:sz w:val="30"/>
          <w:szCs w:val="30"/>
          <w:u w:val="single"/>
        </w:rPr>
      </w:pPr>
    </w:p>
    <w:p w14:paraId="47972B16" w14:textId="77777777" w:rsidR="0001480A" w:rsidRDefault="0001480A" w:rsidP="0001480A">
      <w:pPr>
        <w:tabs>
          <w:tab w:val="center" w:pos="4156"/>
          <w:tab w:val="left" w:pos="7290"/>
        </w:tabs>
        <w:spacing w:line="360" w:lineRule="auto"/>
        <w:jc w:val="center"/>
        <w:rPr>
          <w:rFonts w:ascii="黑体" w:eastAsia="黑体"/>
          <w:b/>
          <w:sz w:val="36"/>
          <w:szCs w:val="36"/>
        </w:rPr>
        <w:sectPr w:rsidR="0001480A">
          <w:footerReference w:type="default" r:id="rId9"/>
          <w:pgSz w:w="11906" w:h="16838"/>
          <w:pgMar w:top="1440" w:right="1800" w:bottom="1440" w:left="1800" w:header="935" w:footer="992" w:gutter="0"/>
          <w:pgNumType w:start="1"/>
          <w:cols w:space="720"/>
          <w:titlePg/>
          <w:docGrid w:type="lines" w:linePitch="312"/>
        </w:sectPr>
      </w:pPr>
      <w:r>
        <w:rPr>
          <w:rFonts w:ascii="黑体" w:eastAsia="黑体" w:hint="eastAsia"/>
          <w:b/>
          <w:sz w:val="36"/>
          <w:szCs w:val="36"/>
        </w:rPr>
        <w:t>中国民生银行</w:t>
      </w:r>
    </w:p>
    <w:p w14:paraId="0D5CD937" w14:textId="77777777" w:rsidR="0001480A" w:rsidRDefault="0001480A" w:rsidP="0001480A">
      <w:pPr>
        <w:tabs>
          <w:tab w:val="left" w:pos="540"/>
        </w:tabs>
        <w:spacing w:line="500" w:lineRule="exact"/>
        <w:jc w:val="center"/>
        <w:rPr>
          <w:rFonts w:ascii="黑体" w:eastAsia="黑体" w:hAnsi="宋体"/>
          <w:b/>
          <w:sz w:val="28"/>
          <w:szCs w:val="28"/>
        </w:rPr>
      </w:pPr>
      <w:r>
        <w:rPr>
          <w:rFonts w:ascii="黑体" w:eastAsia="黑体" w:hAnsi="宋体" w:hint="eastAsia"/>
          <w:b/>
          <w:sz w:val="28"/>
          <w:szCs w:val="28"/>
        </w:rPr>
        <w:lastRenderedPageBreak/>
        <w:t>特别提示</w:t>
      </w:r>
    </w:p>
    <w:p w14:paraId="3E05CDE0" w14:textId="77777777" w:rsidR="0001480A" w:rsidRDefault="0001480A" w:rsidP="0001480A">
      <w:pPr>
        <w:tabs>
          <w:tab w:val="left" w:pos="540"/>
        </w:tabs>
        <w:spacing w:line="500" w:lineRule="exact"/>
        <w:jc w:val="center"/>
        <w:rPr>
          <w:rFonts w:ascii="黑体" w:eastAsia="黑体" w:hAnsi="宋体"/>
          <w:b/>
          <w:szCs w:val="32"/>
        </w:rPr>
      </w:pPr>
    </w:p>
    <w:p w14:paraId="7FB7DB5E"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为了维护您的利益，请在签署本合同之前，仔细阅读如下条款并确认有关事实：</w:t>
      </w:r>
    </w:p>
    <w:p w14:paraId="4B67B2EA" w14:textId="77777777" w:rsidR="0001480A" w:rsidRDefault="0001480A" w:rsidP="0001480A">
      <w:pPr>
        <w:numPr>
          <w:ilvl w:val="0"/>
          <w:numId w:val="2"/>
        </w:numPr>
        <w:tabs>
          <w:tab w:val="clear" w:pos="288"/>
          <w:tab w:val="left" w:pos="612"/>
        </w:tabs>
        <w:spacing w:line="500" w:lineRule="exact"/>
        <w:ind w:firstLineChars="200" w:firstLine="480"/>
        <w:rPr>
          <w:sz w:val="24"/>
        </w:rPr>
      </w:pPr>
      <w:r>
        <w:rPr>
          <w:rFonts w:hAnsi="宋体"/>
          <w:sz w:val="24"/>
        </w:rPr>
        <w:t>您所提交的文件、材料及所作陈述是真实、合法、有效的</w:t>
      </w:r>
      <w:r>
        <w:rPr>
          <w:rFonts w:hAnsi="宋体" w:hint="eastAsia"/>
          <w:sz w:val="24"/>
        </w:rPr>
        <w:t>，并承担相应法律责任。</w:t>
      </w:r>
    </w:p>
    <w:p w14:paraId="644787F5" w14:textId="77777777" w:rsidR="0001480A" w:rsidRDefault="0001480A" w:rsidP="0001480A">
      <w:pPr>
        <w:numPr>
          <w:ilvl w:val="0"/>
          <w:numId w:val="2"/>
        </w:numPr>
        <w:tabs>
          <w:tab w:val="clear" w:pos="288"/>
          <w:tab w:val="left" w:pos="612"/>
        </w:tabs>
        <w:spacing w:line="500" w:lineRule="exact"/>
        <w:ind w:firstLineChars="200" w:firstLine="480"/>
        <w:rPr>
          <w:sz w:val="24"/>
        </w:rPr>
      </w:pPr>
      <w:r>
        <w:rPr>
          <w:rFonts w:hAnsi="宋体"/>
          <w:sz w:val="24"/>
        </w:rPr>
        <w:t>您已经仔细阅读本合同的所有条款，</w:t>
      </w:r>
      <w:r>
        <w:rPr>
          <w:rFonts w:ascii="宋体" w:hAnsi="宋体" w:hint="eastAsia"/>
          <w:b/>
          <w:sz w:val="24"/>
        </w:rPr>
        <w:t>特别是对黑体部分予以重点关注</w:t>
      </w:r>
      <w:r>
        <w:rPr>
          <w:rFonts w:ascii="宋体" w:hAnsi="宋体" w:hint="eastAsia"/>
          <w:sz w:val="24"/>
        </w:rPr>
        <w:t>，</w:t>
      </w:r>
      <w:r>
        <w:rPr>
          <w:rFonts w:hAnsi="宋体"/>
          <w:sz w:val="24"/>
        </w:rPr>
        <w:t>并对其含义及法律后果有充分理解</w:t>
      </w:r>
      <w:r>
        <w:rPr>
          <w:rFonts w:hAnsi="宋体" w:hint="eastAsia"/>
          <w:sz w:val="24"/>
        </w:rPr>
        <w:t>。</w:t>
      </w:r>
    </w:p>
    <w:p w14:paraId="2737B0C0" w14:textId="77777777" w:rsidR="0001480A" w:rsidRDefault="0001480A" w:rsidP="0001480A">
      <w:pPr>
        <w:numPr>
          <w:ilvl w:val="0"/>
          <w:numId w:val="2"/>
        </w:numPr>
        <w:tabs>
          <w:tab w:val="clear" w:pos="288"/>
          <w:tab w:val="left" w:pos="612"/>
        </w:tabs>
        <w:spacing w:line="500" w:lineRule="exact"/>
        <w:ind w:firstLineChars="200" w:firstLine="480"/>
        <w:rPr>
          <w:sz w:val="24"/>
        </w:rPr>
      </w:pPr>
      <w:r>
        <w:rPr>
          <w:rFonts w:hint="eastAsia"/>
          <w:sz w:val="24"/>
        </w:rPr>
        <w:t>您应本着诚实、信用的原则，签订本合同，并承诺按本合同的约定履行义务。</w:t>
      </w:r>
    </w:p>
    <w:p w14:paraId="1E847B10" w14:textId="77777777" w:rsidR="0001480A" w:rsidRDefault="0001480A" w:rsidP="0001480A">
      <w:pPr>
        <w:numPr>
          <w:ilvl w:val="0"/>
          <w:numId w:val="2"/>
        </w:numPr>
        <w:tabs>
          <w:tab w:val="clear" w:pos="288"/>
          <w:tab w:val="left" w:pos="612"/>
        </w:tabs>
        <w:spacing w:line="500" w:lineRule="exact"/>
        <w:ind w:firstLineChars="200" w:firstLine="480"/>
        <w:rPr>
          <w:sz w:val="24"/>
        </w:rPr>
      </w:pPr>
      <w:r>
        <w:rPr>
          <w:rFonts w:hAnsi="宋体"/>
          <w:sz w:val="24"/>
        </w:rPr>
        <w:t>请您用钢笔或签字笔工整填写需要您填写的内容及签字。</w:t>
      </w:r>
    </w:p>
    <w:p w14:paraId="5B71C8F6" w14:textId="77777777" w:rsidR="0001480A" w:rsidRDefault="0001480A" w:rsidP="0001480A">
      <w:pPr>
        <w:spacing w:line="500" w:lineRule="exact"/>
        <w:ind w:firstLineChars="225" w:firstLine="540"/>
        <w:rPr>
          <w:rFonts w:ascii="宋体" w:hAnsi="宋体"/>
          <w:b/>
          <w:sz w:val="24"/>
        </w:rPr>
      </w:pPr>
      <w:r>
        <w:rPr>
          <w:rFonts w:ascii="宋体" w:hAnsi="宋体" w:hint="eastAsia"/>
          <w:sz w:val="24"/>
        </w:rPr>
        <w:t>如有任何疑问或不明之处，请及时向贷款人咨询</w:t>
      </w:r>
      <w:r>
        <w:rPr>
          <w:rFonts w:hAnsi="宋体"/>
          <w:color w:val="000000"/>
          <w:sz w:val="24"/>
        </w:rPr>
        <w:t>。</w:t>
      </w:r>
      <w:r>
        <w:rPr>
          <w:rFonts w:hAnsi="宋体"/>
          <w:sz w:val="24"/>
        </w:rPr>
        <w:t>如仍有疑问，请暂缓签署本合同。</w:t>
      </w:r>
      <w:r>
        <w:rPr>
          <w:rFonts w:ascii="宋体" w:hAnsi="宋体" w:hint="eastAsia"/>
          <w:b/>
          <w:sz w:val="24"/>
        </w:rPr>
        <w:t>本合同一经签订，即视为各方理解并同意本合同全部条款。</w:t>
      </w:r>
    </w:p>
    <w:p w14:paraId="37376F64" w14:textId="77777777" w:rsidR="0001480A" w:rsidRDefault="0001480A" w:rsidP="0001480A">
      <w:pPr>
        <w:spacing w:line="480" w:lineRule="auto"/>
        <w:ind w:firstLineChars="225" w:firstLine="542"/>
        <w:rPr>
          <w:rFonts w:ascii="宋体" w:hAnsi="宋体"/>
          <w:b/>
          <w:sz w:val="24"/>
        </w:rPr>
      </w:pPr>
    </w:p>
    <w:p w14:paraId="64B929FD" w14:textId="77777777" w:rsidR="0001480A" w:rsidRDefault="0001480A" w:rsidP="0001480A">
      <w:pPr>
        <w:spacing w:line="360" w:lineRule="auto"/>
        <w:ind w:firstLineChars="200" w:firstLine="480"/>
        <w:rPr>
          <w:rFonts w:ascii="宋体" w:hAnsi="宋体"/>
          <w:sz w:val="24"/>
        </w:rPr>
        <w:sectPr w:rsidR="0001480A">
          <w:footerReference w:type="even" r:id="rId10"/>
          <w:pgSz w:w="11906" w:h="16838"/>
          <w:pgMar w:top="1247" w:right="1797" w:bottom="1247" w:left="1797" w:header="851" w:footer="992" w:gutter="0"/>
          <w:pgNumType w:start="1"/>
          <w:cols w:space="720"/>
          <w:titlePg/>
          <w:docGrid w:type="lines" w:linePitch="312"/>
        </w:sectPr>
      </w:pPr>
    </w:p>
    <w:p w14:paraId="2E8CC6DF" w14:textId="77777777" w:rsidR="0001480A" w:rsidRDefault="0001480A" w:rsidP="0001480A">
      <w:pPr>
        <w:tabs>
          <w:tab w:val="left" w:pos="540"/>
        </w:tabs>
        <w:spacing w:line="360" w:lineRule="auto"/>
        <w:jc w:val="center"/>
        <w:rPr>
          <w:rFonts w:ascii="黑体" w:eastAsia="黑体" w:hAnsi="宋体"/>
          <w:b/>
          <w:sz w:val="28"/>
          <w:szCs w:val="28"/>
        </w:rPr>
      </w:pPr>
    </w:p>
    <w:p w14:paraId="69B62B6E"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合同各方根据有关法律、法规，在平等、自愿的基础上，为明确责任，恪守信用，签订本合同，并保证共同遵守。</w:t>
      </w:r>
    </w:p>
    <w:p w14:paraId="0CAD13AD" w14:textId="77777777" w:rsidR="0001480A" w:rsidRDefault="0001480A" w:rsidP="0001480A">
      <w:pPr>
        <w:spacing w:before="100" w:beforeAutospacing="1" w:after="100" w:afterAutospacing="1" w:line="360" w:lineRule="auto"/>
        <w:jc w:val="center"/>
        <w:rPr>
          <w:rFonts w:ascii="宋体" w:hAnsi="宋体"/>
          <w:b/>
          <w:sz w:val="30"/>
          <w:szCs w:val="30"/>
        </w:rPr>
      </w:pPr>
      <w:r>
        <w:rPr>
          <w:rFonts w:ascii="宋体" w:hAnsi="宋体" w:hint="eastAsia"/>
          <w:b/>
          <w:sz w:val="30"/>
          <w:szCs w:val="30"/>
        </w:rPr>
        <w:t>借 贷 条 款</w:t>
      </w:r>
    </w:p>
    <w:p w14:paraId="66D878DC" w14:textId="77777777" w:rsidR="0001480A" w:rsidRDefault="0001480A" w:rsidP="0001480A">
      <w:pPr>
        <w:spacing w:line="500" w:lineRule="exact"/>
        <w:ind w:firstLineChars="200" w:firstLine="480"/>
        <w:outlineLvl w:val="0"/>
        <w:rPr>
          <w:rFonts w:ascii="宋体" w:hAnsi="宋体"/>
          <w:sz w:val="24"/>
        </w:rPr>
      </w:pPr>
      <w:r>
        <w:rPr>
          <w:rFonts w:ascii="宋体" w:hAnsi="宋体" w:hint="eastAsia"/>
          <w:sz w:val="24"/>
        </w:rPr>
        <w:t>第一条  借款种类与金额</w:t>
      </w:r>
    </w:p>
    <w:p w14:paraId="19A185C9" w14:textId="2CDF6405" w:rsidR="0001480A" w:rsidRDefault="0001480A" w:rsidP="0001480A">
      <w:pPr>
        <w:spacing w:line="500" w:lineRule="exact"/>
        <w:ind w:firstLineChars="200" w:firstLine="480"/>
        <w:rPr>
          <w:rFonts w:ascii="宋体" w:hAnsi="宋体"/>
          <w:sz w:val="24"/>
        </w:rPr>
      </w:pPr>
      <w:r>
        <w:rPr>
          <w:rFonts w:ascii="宋体" w:hAnsi="宋体" w:hint="eastAsia"/>
          <w:sz w:val="24"/>
        </w:rPr>
        <w:t>贷款人根据借款人的申请，同意向其发放个人购置</w:t>
      </w:r>
      <w:r>
        <w:rPr>
          <w:rFonts w:ascii="仿宋_GB2312" w:eastAsia="仿宋_GB2312" w:hAnsi="仿宋_GB2312" w:cs="仿宋_GB2312" w:hint="eastAsia"/>
          <w:sz w:val="24"/>
        </w:rPr>
        <w:t>□</w:t>
      </w:r>
      <w:r>
        <w:rPr>
          <w:rFonts w:ascii="宋体" w:hAnsi="宋体" w:hint="eastAsia"/>
          <w:sz w:val="24"/>
        </w:rPr>
        <w:t>房屋/</w:t>
      </w:r>
      <w:r>
        <w:rPr>
          <w:rFonts w:ascii="仿宋_GB2312" w:eastAsia="仿宋_GB2312" w:hAnsi="仿宋_GB2312" w:cs="仿宋_GB2312" w:hint="eastAsia"/>
          <w:sz w:val="24"/>
        </w:rPr>
        <w:t>□</w:t>
      </w:r>
      <w:r>
        <w:rPr>
          <w:rFonts w:ascii="宋体" w:hAnsi="宋体" w:hint="eastAsia"/>
          <w:sz w:val="24"/>
        </w:rPr>
        <w:t>车辆的贷款，金额为人民币</w:t>
      </w:r>
      <w:r w:rsidR="000F788C">
        <w:rPr>
          <w:rFonts w:ascii="宋体" w:hAnsi="宋体" w:hint="eastAsia"/>
          <w:sz w:val="24"/>
          <w:u w:val="single"/>
        </w:rPr>
        <w:t xml:space="preserve">   </w:t>
      </w:r>
      <w:r w:rsidR="000F788C" w:rsidRPr="000F788C">
        <w:rPr>
          <w:rFonts w:ascii="宋体" w:hAnsi="宋体"/>
          <w:sz w:val="24"/>
          <w:u w:val="single"/>
        </w:rPr>
        <w:t>${loanSum}</w:t>
      </w:r>
      <w:r>
        <w:rPr>
          <w:rFonts w:ascii="宋体" w:hAnsi="宋体" w:hint="eastAsia"/>
          <w:sz w:val="24"/>
          <w:u w:val="single"/>
        </w:rPr>
        <w:t xml:space="preserve">    </w:t>
      </w:r>
      <w:r>
        <w:rPr>
          <w:rFonts w:ascii="宋体" w:hAnsi="宋体" w:hint="eastAsia"/>
          <w:sz w:val="24"/>
        </w:rPr>
        <w:t>元（大写：</w:t>
      </w:r>
      <w:r>
        <w:rPr>
          <w:rFonts w:ascii="宋体" w:hAnsi="宋体" w:hint="eastAsia"/>
          <w:sz w:val="24"/>
          <w:u w:val="single"/>
        </w:rPr>
        <w:t xml:space="preserve">                        </w:t>
      </w:r>
      <w:r>
        <w:rPr>
          <w:rFonts w:ascii="宋体" w:hAnsi="宋体" w:hint="eastAsia"/>
          <w:sz w:val="24"/>
        </w:rPr>
        <w:t>）（大小写不一致时，以大写为准）。</w:t>
      </w:r>
    </w:p>
    <w:p w14:paraId="64963F24" w14:textId="77777777" w:rsidR="0001480A" w:rsidRDefault="0001480A" w:rsidP="0001480A">
      <w:pPr>
        <w:spacing w:line="500" w:lineRule="exact"/>
        <w:ind w:firstLineChars="200" w:firstLine="480"/>
        <w:outlineLvl w:val="0"/>
        <w:rPr>
          <w:rFonts w:ascii="宋体" w:hAnsi="宋体"/>
          <w:sz w:val="24"/>
        </w:rPr>
      </w:pPr>
      <w:r>
        <w:rPr>
          <w:rFonts w:ascii="宋体" w:hAnsi="宋体" w:hint="eastAsia"/>
          <w:sz w:val="24"/>
        </w:rPr>
        <w:t>第二条  贷款用途</w:t>
      </w:r>
    </w:p>
    <w:p w14:paraId="73014116" w14:textId="440EC3BF" w:rsidR="0001480A" w:rsidRDefault="0001480A" w:rsidP="0001480A">
      <w:pPr>
        <w:spacing w:line="500" w:lineRule="exact"/>
        <w:ind w:firstLineChars="200" w:firstLine="480"/>
        <w:rPr>
          <w:rFonts w:ascii="宋体" w:hAnsi="宋体"/>
          <w:sz w:val="24"/>
        </w:rPr>
      </w:pPr>
      <w:r>
        <w:rPr>
          <w:rFonts w:ascii="宋体" w:hAnsi="宋体" w:hint="eastAsia"/>
          <w:sz w:val="24"/>
        </w:rPr>
        <w:t>本合同项下贷款仅用于</w:t>
      </w:r>
      <w:r w:rsidR="000065E2">
        <w:rPr>
          <w:rFonts w:ascii="宋体" w:hAnsi="宋体" w:hint="eastAsia"/>
          <w:sz w:val="24"/>
          <w:u w:val="single"/>
        </w:rPr>
        <w:t xml:space="preserve">  </w:t>
      </w:r>
      <w:r w:rsidR="000065E2" w:rsidRPr="000065E2">
        <w:rPr>
          <w:rFonts w:ascii="宋体" w:hAnsi="宋体"/>
          <w:sz w:val="24"/>
          <w:u w:val="single"/>
        </w:rPr>
        <w:t>${loanPurpose}</w:t>
      </w:r>
      <w:r>
        <w:rPr>
          <w:rFonts w:ascii="宋体" w:hAnsi="宋体" w:hint="eastAsia"/>
          <w:sz w:val="24"/>
          <w:u w:val="single"/>
        </w:rPr>
        <w:t xml:space="preserve">   </w:t>
      </w:r>
      <w:r>
        <w:rPr>
          <w:rFonts w:ascii="宋体" w:hAnsi="宋体" w:hint="eastAsia"/>
          <w:sz w:val="24"/>
        </w:rPr>
        <w:t>，未经贷款人书面同意，借款人不得将贷款挪作他用。贷款人有权对贷款的使用情况进行监督检查。</w:t>
      </w:r>
    </w:p>
    <w:p w14:paraId="122AD03F" w14:textId="77777777" w:rsidR="0001480A" w:rsidRDefault="0001480A" w:rsidP="0001480A">
      <w:pPr>
        <w:numPr>
          <w:ilvl w:val="0"/>
          <w:numId w:val="3"/>
        </w:numPr>
        <w:spacing w:line="500" w:lineRule="exact"/>
        <w:ind w:firstLineChars="200" w:firstLine="480"/>
        <w:rPr>
          <w:rFonts w:ascii="宋体" w:hAnsi="宋体"/>
          <w:sz w:val="24"/>
        </w:rPr>
      </w:pPr>
      <w:r>
        <w:rPr>
          <w:rFonts w:ascii="宋体" w:hAnsi="宋体" w:hint="eastAsia"/>
          <w:sz w:val="24"/>
        </w:rPr>
        <w:t>购买坐落于</w:t>
      </w:r>
      <w:r>
        <w:rPr>
          <w:rFonts w:ascii="宋体" w:hAnsi="宋体" w:hint="eastAsia"/>
          <w:sz w:val="24"/>
          <w:u w:val="single"/>
        </w:rPr>
        <w:t xml:space="preserve">                        </w:t>
      </w:r>
      <w:r>
        <w:rPr>
          <w:rFonts w:ascii="宋体" w:hAnsi="宋体" w:hint="eastAsia"/>
          <w:sz w:val="24"/>
        </w:rPr>
        <w:t xml:space="preserve">的房屋，建筑面积 </w:t>
      </w:r>
      <w:r>
        <w:rPr>
          <w:rFonts w:ascii="宋体" w:hAnsi="宋体" w:hint="eastAsia"/>
          <w:sz w:val="24"/>
          <w:u w:val="single"/>
        </w:rPr>
        <w:t xml:space="preserve">      </w:t>
      </w:r>
      <w:r>
        <w:rPr>
          <w:rFonts w:ascii="宋体" w:hAnsi="宋体" w:hint="eastAsia"/>
          <w:sz w:val="24"/>
        </w:rPr>
        <w:t>平方米；</w:t>
      </w:r>
    </w:p>
    <w:p w14:paraId="0F83C00E" w14:textId="77777777" w:rsidR="0001480A" w:rsidRDefault="0001480A" w:rsidP="0001480A">
      <w:pPr>
        <w:numPr>
          <w:ilvl w:val="0"/>
          <w:numId w:val="3"/>
        </w:numPr>
        <w:spacing w:line="500" w:lineRule="exact"/>
        <w:ind w:firstLineChars="200" w:firstLine="480"/>
        <w:rPr>
          <w:rFonts w:ascii="宋体" w:hAnsi="宋体"/>
          <w:sz w:val="24"/>
        </w:rPr>
      </w:pPr>
      <w:r>
        <w:rPr>
          <w:rFonts w:ascii="宋体" w:hAnsi="宋体" w:hint="eastAsia"/>
          <w:sz w:val="24"/>
        </w:rPr>
        <w:t>向</w:t>
      </w:r>
      <w:r>
        <w:rPr>
          <w:rFonts w:ascii="宋体" w:hAnsi="宋体" w:hint="eastAsia"/>
          <w:sz w:val="24"/>
          <w:u w:val="single"/>
        </w:rPr>
        <w:t xml:space="preserve">                                    </w:t>
      </w:r>
      <w:r>
        <w:rPr>
          <w:rFonts w:ascii="宋体" w:hAnsi="宋体" w:hint="eastAsia"/>
          <w:sz w:val="24"/>
        </w:rPr>
        <w:t>（经销商）购买品牌型号为</w:t>
      </w:r>
      <w:r>
        <w:rPr>
          <w:rFonts w:ascii="宋体" w:hAnsi="宋体" w:hint="eastAsia"/>
          <w:sz w:val="24"/>
          <w:u w:val="single"/>
        </w:rPr>
        <w:t xml:space="preserve">               </w:t>
      </w:r>
      <w:r>
        <w:rPr>
          <w:rFonts w:ascii="宋体" w:hAnsi="宋体" w:hint="eastAsia"/>
          <w:sz w:val="24"/>
        </w:rPr>
        <w:t>的车辆</w:t>
      </w:r>
      <w:r>
        <w:rPr>
          <w:rFonts w:ascii="宋体" w:hAnsi="宋体" w:hint="eastAsia"/>
          <w:sz w:val="24"/>
          <w:u w:val="single"/>
        </w:rPr>
        <w:t xml:space="preserve">    </w:t>
      </w:r>
      <w:r>
        <w:rPr>
          <w:rFonts w:ascii="宋体" w:hAnsi="宋体" w:hint="eastAsia"/>
          <w:sz w:val="24"/>
        </w:rPr>
        <w:t>台。</w:t>
      </w:r>
    </w:p>
    <w:p w14:paraId="4C6B9148" w14:textId="77777777" w:rsidR="0001480A" w:rsidRDefault="0001480A" w:rsidP="0001480A">
      <w:pPr>
        <w:spacing w:line="500" w:lineRule="exact"/>
        <w:ind w:firstLineChars="200" w:firstLine="480"/>
        <w:outlineLvl w:val="0"/>
        <w:rPr>
          <w:rFonts w:ascii="宋体" w:hAnsi="宋体"/>
          <w:sz w:val="24"/>
        </w:rPr>
      </w:pPr>
      <w:r>
        <w:rPr>
          <w:rFonts w:ascii="宋体" w:hAnsi="宋体" w:hint="eastAsia"/>
          <w:sz w:val="24"/>
        </w:rPr>
        <w:t>第三条  贷款期限</w:t>
      </w:r>
    </w:p>
    <w:p w14:paraId="55B159D6" w14:textId="5870840A" w:rsidR="0001480A" w:rsidRDefault="0001480A" w:rsidP="0001480A">
      <w:pPr>
        <w:spacing w:line="500" w:lineRule="exact"/>
        <w:ind w:firstLineChars="200" w:firstLine="480"/>
        <w:rPr>
          <w:rFonts w:ascii="宋体" w:hAnsi="宋体"/>
          <w:sz w:val="24"/>
        </w:rPr>
      </w:pPr>
      <w:r>
        <w:rPr>
          <w:rFonts w:ascii="宋体" w:hAnsi="宋体" w:hint="eastAsia"/>
          <w:sz w:val="24"/>
        </w:rPr>
        <w:t>本合同项下贷款期限为</w:t>
      </w:r>
      <w:r>
        <w:rPr>
          <w:rFonts w:ascii="宋体" w:hAnsi="宋体" w:hint="eastAsia"/>
          <w:sz w:val="24"/>
          <w:u w:val="single"/>
        </w:rPr>
        <w:t xml:space="preserve"> </w:t>
      </w:r>
      <w:r w:rsidR="000F788C" w:rsidRPr="000F788C">
        <w:rPr>
          <w:rFonts w:ascii="宋体" w:hAnsi="宋体"/>
          <w:sz w:val="24"/>
          <w:u w:val="single"/>
        </w:rPr>
        <w:t>${loanLength}</w:t>
      </w:r>
      <w:r w:rsidR="000065E2">
        <w:rPr>
          <w:rFonts w:ascii="宋体" w:hAnsi="宋体"/>
          <w:sz w:val="24"/>
          <w:u w:val="single"/>
        </w:rPr>
        <w:tab/>
      </w:r>
      <w:r>
        <w:rPr>
          <w:rFonts w:ascii="宋体" w:hAnsi="宋体" w:hint="eastAsia"/>
          <w:sz w:val="24"/>
          <w:u w:val="single"/>
        </w:rPr>
        <w:t xml:space="preserve"> </w:t>
      </w:r>
      <w:r>
        <w:rPr>
          <w:rFonts w:ascii="宋体" w:hAnsi="宋体" w:hint="eastAsia"/>
          <w:sz w:val="24"/>
        </w:rPr>
        <w:t>个月，自20</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年</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月</w:t>
      </w:r>
      <w:r>
        <w:rPr>
          <w:rFonts w:ascii="宋体" w:hAnsi="宋体"/>
          <w:sz w:val="24"/>
          <w:u w:val="single"/>
        </w:rPr>
        <w:t xml:space="preserve">  </w:t>
      </w:r>
      <w:r>
        <w:rPr>
          <w:rFonts w:ascii="宋体" w:hAnsi="宋体" w:hint="eastAsia"/>
          <w:sz w:val="24"/>
        </w:rPr>
        <w:t>日至20</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年</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月</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日。实际放款日与到期日以借据为准。借据为本合同的组成部分，与本合同具有同等法律效力。</w:t>
      </w:r>
    </w:p>
    <w:p w14:paraId="0FD0490D" w14:textId="77777777" w:rsidR="0001480A" w:rsidRDefault="0001480A" w:rsidP="0001480A">
      <w:pPr>
        <w:numPr>
          <w:ilvl w:val="0"/>
          <w:numId w:val="4"/>
        </w:numPr>
        <w:spacing w:line="500" w:lineRule="exact"/>
        <w:ind w:firstLineChars="200" w:firstLine="480"/>
        <w:outlineLvl w:val="0"/>
        <w:rPr>
          <w:rFonts w:ascii="宋体" w:hAnsi="宋体"/>
          <w:sz w:val="24"/>
        </w:rPr>
      </w:pPr>
      <w:r>
        <w:rPr>
          <w:rFonts w:ascii="宋体" w:hAnsi="宋体" w:hint="eastAsia"/>
          <w:sz w:val="24"/>
        </w:rPr>
        <w:t xml:space="preserve"> 利率</w:t>
      </w:r>
    </w:p>
    <w:p w14:paraId="448F3730" w14:textId="77777777" w:rsidR="0001480A" w:rsidRDefault="0001480A" w:rsidP="0001480A">
      <w:pPr>
        <w:spacing w:line="500" w:lineRule="exact"/>
        <w:ind w:firstLineChars="200" w:firstLine="480"/>
        <w:outlineLvl w:val="0"/>
        <w:rPr>
          <w:rFonts w:ascii="宋体" w:hAnsi="宋体"/>
          <w:sz w:val="24"/>
          <w:u w:val="single"/>
        </w:rPr>
      </w:pPr>
      <w:r>
        <w:rPr>
          <w:rFonts w:ascii="宋体" w:hAnsi="宋体" w:hint="eastAsia"/>
          <w:sz w:val="24"/>
        </w:rPr>
        <w:t>贷款利率为以下第</w:t>
      </w:r>
      <w:r w:rsidRPr="001C7F76">
        <w:rPr>
          <w:rFonts w:ascii="宋体" w:hAnsi="宋体" w:hint="eastAsia"/>
          <w:sz w:val="24"/>
          <w:u w:val="single"/>
        </w:rPr>
        <w:t>（一）</w:t>
      </w:r>
      <w:r>
        <w:rPr>
          <w:rFonts w:ascii="宋体" w:hAnsi="宋体" w:hint="eastAsia"/>
          <w:sz w:val="24"/>
        </w:rPr>
        <w:t>种，基础上</w:t>
      </w:r>
      <w:r>
        <w:rPr>
          <w:rFonts w:ascii="宋体" w:hAnsi="宋体" w:cs="宋体" w:hint="eastAsia"/>
          <w:sz w:val="24"/>
        </w:rPr>
        <w:t>□加□减□上浮□下浮</w:t>
      </w:r>
      <w:r>
        <w:rPr>
          <w:rFonts w:ascii="宋体" w:hAnsi="宋体" w:cs="宋体" w:hint="eastAsia"/>
          <w:sz w:val="24"/>
          <w:u w:val="single"/>
        </w:rPr>
        <w:t xml:space="preserve">       </w:t>
      </w:r>
      <w:r>
        <w:rPr>
          <w:rFonts w:ascii="宋体" w:hAnsi="宋体" w:cs="宋体" w:hint="eastAsia"/>
          <w:sz w:val="24"/>
        </w:rPr>
        <w:t>%执行。并按下列公式换算：月利率=年利率/12，日利率=年利率/360。实际利率以借据为准。</w:t>
      </w:r>
    </w:p>
    <w:p w14:paraId="45450082" w14:textId="77777777" w:rsidR="0001480A" w:rsidRDefault="0001480A" w:rsidP="0001480A">
      <w:pPr>
        <w:spacing w:line="500" w:lineRule="exact"/>
        <w:ind w:firstLineChars="200" w:firstLine="480"/>
        <w:outlineLvl w:val="0"/>
        <w:rPr>
          <w:rFonts w:ascii="宋体" w:hAnsi="宋体"/>
          <w:sz w:val="24"/>
        </w:rPr>
      </w:pPr>
      <w:r>
        <w:rPr>
          <w:rFonts w:ascii="宋体" w:hAnsi="宋体" w:hint="eastAsia"/>
          <w:sz w:val="24"/>
        </w:rPr>
        <w:t>（一）中国人民银行公布的同期同档次人民币基准利率；</w:t>
      </w:r>
    </w:p>
    <w:p w14:paraId="03314D6D" w14:textId="77777777" w:rsidR="0001480A" w:rsidRDefault="0001480A" w:rsidP="0001480A">
      <w:pPr>
        <w:spacing w:line="500" w:lineRule="exact"/>
        <w:ind w:firstLineChars="200" w:firstLine="480"/>
        <w:outlineLvl w:val="0"/>
        <w:rPr>
          <w:rFonts w:ascii="宋体" w:hAnsi="宋体"/>
          <w:sz w:val="24"/>
        </w:rPr>
      </w:pPr>
      <w:r>
        <w:rPr>
          <w:rFonts w:ascii="宋体" w:hAnsi="宋体" w:hint="eastAsia"/>
          <w:sz w:val="24"/>
        </w:rPr>
        <w:t>（二）贷款人公布的同期同档次基础利率：</w:t>
      </w:r>
    </w:p>
    <w:p w14:paraId="15740C0B" w14:textId="77777777" w:rsidR="0001480A" w:rsidRDefault="0001480A" w:rsidP="0001480A">
      <w:pPr>
        <w:spacing w:line="500" w:lineRule="exact"/>
        <w:ind w:firstLineChars="200" w:firstLine="480"/>
        <w:outlineLvl w:val="0"/>
        <w:rPr>
          <w:rFonts w:ascii="宋体" w:hAnsi="宋体" w:cs="宋体"/>
          <w:sz w:val="24"/>
        </w:rPr>
      </w:pPr>
      <w:r>
        <w:rPr>
          <w:rFonts w:ascii="宋体" w:hAnsi="宋体" w:cs="宋体" w:hint="eastAsia"/>
          <w:sz w:val="24"/>
        </w:rPr>
        <w:t>1.</w:t>
      </w:r>
      <w:r>
        <w:rPr>
          <w:rFonts w:ascii="宋体" w:hAnsi="宋体" w:cs="宋体" w:hint="eastAsia"/>
          <w:sz w:val="24"/>
          <w:u w:val="single"/>
        </w:rPr>
        <w:t xml:space="preserve"> </w:t>
      </w:r>
      <w:commentRangeStart w:id="7"/>
      <w:r>
        <w:rPr>
          <w:rFonts w:ascii="宋体" w:hAnsi="宋体" w:cs="宋体" w:hint="eastAsia"/>
          <w:sz w:val="24"/>
          <w:u w:val="single"/>
        </w:rPr>
        <w:t xml:space="preserve">       </w:t>
      </w:r>
      <w:commentRangeEnd w:id="7"/>
      <w:r>
        <w:rPr>
          <w:rStyle w:val="a3"/>
        </w:rPr>
        <w:commentReference w:id="7"/>
      </w:r>
      <w:r>
        <w:rPr>
          <w:rFonts w:ascii="宋体" w:hAnsi="宋体" w:cs="宋体" w:hint="eastAsia"/>
          <w:sz w:val="24"/>
        </w:rPr>
        <w:t>年期的LPR(基础利率）；</w:t>
      </w:r>
    </w:p>
    <w:p w14:paraId="1FFEB361" w14:textId="77777777" w:rsidR="0001480A" w:rsidRDefault="0001480A" w:rsidP="0001480A">
      <w:pPr>
        <w:spacing w:line="500" w:lineRule="exact"/>
        <w:ind w:firstLineChars="200" w:firstLine="480"/>
        <w:outlineLvl w:val="0"/>
        <w:rPr>
          <w:rFonts w:ascii="宋体" w:hAnsi="宋体" w:cs="宋体"/>
          <w:sz w:val="24"/>
        </w:rPr>
      </w:pPr>
      <w:r>
        <w:rPr>
          <w:rFonts w:ascii="宋体" w:hAnsi="宋体" w:cs="宋体" w:hint="eastAsia"/>
          <w:sz w:val="24"/>
        </w:rPr>
        <w:lastRenderedPageBreak/>
        <w:t>2.</w:t>
      </w:r>
      <w:commentRangeStart w:id="8"/>
      <w:r>
        <w:rPr>
          <w:rFonts w:ascii="宋体" w:hAnsi="宋体" w:cs="宋体" w:hint="eastAsia"/>
          <w:sz w:val="24"/>
          <w:u w:val="single"/>
        </w:rPr>
        <w:t xml:space="preserve">       </w:t>
      </w:r>
      <w:commentRangeEnd w:id="8"/>
      <w:r>
        <w:rPr>
          <w:rStyle w:val="a3"/>
        </w:rPr>
        <w:commentReference w:id="8"/>
      </w:r>
      <w:r>
        <w:rPr>
          <w:rFonts w:ascii="宋体" w:hAnsi="宋体" w:cs="宋体" w:hint="eastAsia"/>
          <w:sz w:val="24"/>
          <w:u w:val="single"/>
        </w:rPr>
        <w:t xml:space="preserve"> </w:t>
      </w:r>
      <w:r>
        <w:rPr>
          <w:rFonts w:ascii="宋体" w:hAnsi="宋体" w:cs="宋体" w:hint="eastAsia"/>
          <w:sz w:val="24"/>
        </w:rPr>
        <w:t>月期的SHIBOR(银行间同业拆借利率）；</w:t>
      </w:r>
    </w:p>
    <w:p w14:paraId="09344F42" w14:textId="77777777" w:rsidR="0001480A" w:rsidRDefault="0001480A" w:rsidP="0001480A">
      <w:pPr>
        <w:spacing w:line="500" w:lineRule="exact"/>
        <w:ind w:firstLineChars="200" w:firstLine="480"/>
        <w:outlineLvl w:val="0"/>
        <w:rPr>
          <w:rFonts w:ascii="宋体" w:hAnsi="宋体" w:cs="宋体"/>
          <w:sz w:val="24"/>
          <w:u w:val="single"/>
        </w:rPr>
      </w:pPr>
      <w:r>
        <w:rPr>
          <w:rFonts w:ascii="宋体" w:hAnsi="宋体" w:cs="宋体" w:hint="eastAsia"/>
          <w:sz w:val="24"/>
        </w:rPr>
        <w:t>3.其他：</w:t>
      </w:r>
      <w:r>
        <w:rPr>
          <w:rFonts w:ascii="宋体" w:hAnsi="宋体" w:cs="宋体" w:hint="eastAsia"/>
          <w:sz w:val="24"/>
          <w:u w:val="single"/>
        </w:rPr>
        <w:t xml:space="preserve">  </w:t>
      </w:r>
      <w:commentRangeStart w:id="9"/>
      <w:r>
        <w:rPr>
          <w:rFonts w:ascii="宋体" w:hAnsi="宋体" w:cs="宋体" w:hint="eastAsia"/>
          <w:sz w:val="24"/>
          <w:u w:val="single"/>
        </w:rPr>
        <w:t xml:space="preserve">                        </w:t>
      </w:r>
      <w:commentRangeEnd w:id="9"/>
      <w:r>
        <w:rPr>
          <w:rStyle w:val="a3"/>
        </w:rPr>
        <w:commentReference w:id="9"/>
      </w:r>
      <w:r>
        <w:rPr>
          <w:rFonts w:ascii="宋体" w:hAnsi="宋体" w:cs="宋体" w:hint="eastAsia"/>
          <w:sz w:val="24"/>
          <w:u w:val="single"/>
        </w:rPr>
        <w:t xml:space="preserve"> </w:t>
      </w:r>
    </w:p>
    <w:p w14:paraId="36D1413D" w14:textId="77777777" w:rsidR="0001480A" w:rsidRDefault="0001480A" w:rsidP="0001480A">
      <w:pPr>
        <w:spacing w:line="500" w:lineRule="exact"/>
        <w:ind w:firstLineChars="200" w:firstLine="480"/>
        <w:rPr>
          <w:rFonts w:ascii="宋体" w:hAnsi="宋体"/>
          <w:sz w:val="24"/>
        </w:rPr>
      </w:pPr>
      <w:r>
        <w:rPr>
          <w:rFonts w:ascii="宋体" w:hAnsi="宋体" w:cs="宋体" w:hint="eastAsia"/>
          <w:sz w:val="24"/>
        </w:rPr>
        <w:t>（三）</w:t>
      </w:r>
      <w:r>
        <w:rPr>
          <w:rFonts w:ascii="宋体" w:hAnsi="宋体" w:hint="eastAsia"/>
          <w:sz w:val="24"/>
        </w:rPr>
        <w:t>单笔贷款发放前，基准利率发生调整并适用于本合同项下贷款的，适用新的基准利率并按本条第（二）款约定的利率浮动比例重新确定贷款利率；贷款发放后遇基准利率调整，贷款利率按以下第</w:t>
      </w:r>
      <w:r>
        <w:rPr>
          <w:rFonts w:ascii="宋体" w:hAnsi="宋体" w:hint="eastAsia"/>
          <w:sz w:val="24"/>
          <w:u w:val="single"/>
        </w:rPr>
        <w:t xml:space="preserve">    </w:t>
      </w:r>
      <w:r>
        <w:rPr>
          <w:rFonts w:ascii="宋体" w:hAnsi="宋体" w:hint="eastAsia"/>
          <w:sz w:val="24"/>
        </w:rPr>
        <w:t>种方式处理：</w:t>
      </w:r>
    </w:p>
    <w:p w14:paraId="14C085B9"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1.满周期浮动，利率浮动周期为</w:t>
      </w:r>
      <w:r>
        <w:rPr>
          <w:rFonts w:ascii="宋体" w:hAnsi="宋体" w:hint="eastAsia"/>
          <w:sz w:val="24"/>
          <w:u w:val="single"/>
        </w:rPr>
        <w:t xml:space="preserve">      </w:t>
      </w:r>
      <w:r>
        <w:rPr>
          <w:rFonts w:ascii="宋体" w:hAnsi="宋体" w:hint="eastAsia"/>
          <w:sz w:val="24"/>
        </w:rPr>
        <w:t>（月/季/半年/年/其他周期）。贷款利率自贷款发放期每满一个周期与借款实际发放日相对应的日期为利率调整日。无对应日的，则以该月最后一日为利率调整日。</w:t>
      </w:r>
    </w:p>
    <w:p w14:paraId="38D6C567"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2．自每次基准利率调整之日的次年1月1日开始，按该次调整后的基础利率（如基础利率在一个日历年度内经两次或两次以上调整的，以该日历年度内最后一次调整的基础利率为准）及本条第（一）款约定的利率浮动比例确定并执行新的利率；</w:t>
      </w:r>
    </w:p>
    <w:p w14:paraId="225FC6ED"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3．在贷款期限内不调整。贷款利率按照约定的定价方式确定并在贷款期限内保持不变。</w:t>
      </w:r>
    </w:p>
    <w:p w14:paraId="4F5F4904" w14:textId="77777777" w:rsidR="0001480A" w:rsidRDefault="0001480A" w:rsidP="0001480A">
      <w:pPr>
        <w:spacing w:line="500" w:lineRule="exact"/>
        <w:ind w:firstLineChars="200" w:firstLine="480"/>
        <w:outlineLvl w:val="0"/>
        <w:rPr>
          <w:rFonts w:ascii="宋体" w:hAnsi="宋体" w:cs="宋体"/>
          <w:sz w:val="24"/>
          <w:u w:val="single"/>
        </w:rPr>
      </w:pPr>
      <w:r>
        <w:rPr>
          <w:rFonts w:ascii="宋体" w:hAnsi="宋体" w:hint="eastAsia"/>
          <w:sz w:val="24"/>
        </w:rPr>
        <w:t>4．其他：</w:t>
      </w:r>
      <w:r>
        <w:rPr>
          <w:rFonts w:ascii="宋体" w:hAnsi="宋体" w:hint="eastAsia"/>
          <w:sz w:val="24"/>
          <w:u w:val="single"/>
        </w:rPr>
        <w:t xml:space="preserve">                                        </w:t>
      </w:r>
      <w:r>
        <w:rPr>
          <w:rFonts w:ascii="宋体" w:hAnsi="宋体" w:hint="eastAsia"/>
          <w:sz w:val="24"/>
        </w:rPr>
        <w:t>。</w:t>
      </w:r>
    </w:p>
    <w:p w14:paraId="1580ECE8"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四）基准利率调整的，不再通知借款人，如遇中国人民银行取消基准利率，贷款人有权根据同期利率政策，并参照行业惯例、利率状况等因素，重新确定本合同利率。借款人有异议的，应及时与贷款人协商。协商不成，贷款人有权提前收回贷款，借款人应当立即清偿剩余贷款本息。</w:t>
      </w:r>
    </w:p>
    <w:p w14:paraId="0E0D3A94" w14:textId="77777777" w:rsidR="0001480A" w:rsidRDefault="0001480A" w:rsidP="0001480A">
      <w:pPr>
        <w:spacing w:line="500" w:lineRule="exact"/>
        <w:ind w:firstLineChars="200" w:firstLine="482"/>
        <w:rPr>
          <w:rFonts w:ascii="宋体" w:hAnsi="宋体"/>
          <w:b/>
          <w:bCs/>
          <w:sz w:val="24"/>
        </w:rPr>
      </w:pPr>
      <w:r>
        <w:rPr>
          <w:rFonts w:ascii="宋体" w:hAnsi="宋体" w:hint="eastAsia"/>
          <w:b/>
          <w:bCs/>
          <w:sz w:val="24"/>
        </w:rPr>
        <w:t>（五）本合同签订时确定贷款利率按照人民银行同期同档次人民币贷款基准利率下浮一定比例执行的，贷款人有权每年重新评估给予借款人的利率优惠。根据国家政策、借款人资信状况及借款担保变化等情况，贷款人可自行决定全部或部分取消给予借款人的利率优惠，并及时通知借款人。如借款人出现下列情形，贷款人可单方取消原有的利率优惠，将贷款利率调整为人民银行（贷款人）同期同档次人民币贷款基准利率或上浮一定比例：</w:t>
      </w:r>
    </w:p>
    <w:p w14:paraId="2C8CFF62" w14:textId="77777777" w:rsidR="0001480A" w:rsidRDefault="0001480A" w:rsidP="0001480A">
      <w:pPr>
        <w:spacing w:line="500" w:lineRule="exact"/>
        <w:ind w:firstLineChars="200" w:firstLine="482"/>
        <w:rPr>
          <w:rFonts w:ascii="宋体" w:hAnsi="宋体"/>
          <w:b/>
          <w:bCs/>
          <w:sz w:val="24"/>
        </w:rPr>
      </w:pPr>
      <w:r>
        <w:rPr>
          <w:rFonts w:ascii="宋体" w:hAnsi="宋体"/>
          <w:b/>
          <w:bCs/>
          <w:sz w:val="24"/>
        </w:rPr>
        <w:t>1.</w:t>
      </w:r>
      <w:r>
        <w:rPr>
          <w:rFonts w:ascii="宋体" w:hAnsi="宋体" w:hint="eastAsia"/>
          <w:b/>
          <w:bCs/>
          <w:sz w:val="24"/>
        </w:rPr>
        <w:t>借款人在借款期限内，发生逾期连续</w:t>
      </w:r>
      <w:r>
        <w:rPr>
          <w:rFonts w:ascii="宋体" w:hAnsi="宋体"/>
          <w:b/>
          <w:bCs/>
          <w:sz w:val="24"/>
        </w:rPr>
        <w:t>3</w:t>
      </w:r>
      <w:r>
        <w:rPr>
          <w:rFonts w:ascii="宋体" w:hAnsi="宋体" w:hint="eastAsia"/>
          <w:b/>
          <w:bCs/>
          <w:sz w:val="24"/>
        </w:rPr>
        <w:t>期或累计逾期</w:t>
      </w:r>
      <w:r>
        <w:rPr>
          <w:rFonts w:ascii="宋体" w:hAnsi="宋体"/>
          <w:b/>
          <w:bCs/>
          <w:sz w:val="24"/>
        </w:rPr>
        <w:t>6</w:t>
      </w:r>
      <w:r>
        <w:rPr>
          <w:rFonts w:ascii="宋体" w:hAnsi="宋体" w:hint="eastAsia"/>
          <w:b/>
          <w:bCs/>
          <w:sz w:val="24"/>
        </w:rPr>
        <w:t>期；</w:t>
      </w:r>
    </w:p>
    <w:p w14:paraId="382E0E3F" w14:textId="77777777" w:rsidR="0001480A" w:rsidRDefault="0001480A" w:rsidP="0001480A">
      <w:pPr>
        <w:spacing w:line="500" w:lineRule="exact"/>
        <w:ind w:firstLineChars="200" w:firstLine="482"/>
        <w:rPr>
          <w:rFonts w:ascii="宋体" w:hAnsi="宋体"/>
          <w:sz w:val="24"/>
        </w:rPr>
      </w:pPr>
      <w:r>
        <w:rPr>
          <w:rFonts w:ascii="宋体" w:hAnsi="宋体"/>
          <w:b/>
          <w:bCs/>
          <w:sz w:val="24"/>
        </w:rPr>
        <w:t>2.</w:t>
      </w:r>
      <w:r>
        <w:rPr>
          <w:rFonts w:ascii="宋体" w:hAnsi="宋体" w:hint="eastAsia"/>
          <w:b/>
          <w:bCs/>
          <w:sz w:val="24"/>
        </w:rPr>
        <w:t>在借款期间，借款人资信状况发生重大不利变化或贷款人认为已发生可</w:t>
      </w:r>
      <w:r>
        <w:rPr>
          <w:rFonts w:ascii="宋体" w:hAnsi="宋体" w:hint="eastAsia"/>
          <w:b/>
          <w:bCs/>
          <w:sz w:val="24"/>
        </w:rPr>
        <w:lastRenderedPageBreak/>
        <w:t>能影响借款人履约能力事件。</w:t>
      </w:r>
    </w:p>
    <w:p w14:paraId="59E550D7" w14:textId="77777777" w:rsidR="0001480A" w:rsidRDefault="0001480A" w:rsidP="0001480A">
      <w:pPr>
        <w:spacing w:line="500" w:lineRule="exact"/>
        <w:ind w:firstLineChars="200" w:firstLine="480"/>
        <w:outlineLvl w:val="0"/>
        <w:rPr>
          <w:rFonts w:ascii="宋体" w:hAnsi="宋体"/>
          <w:sz w:val="24"/>
        </w:rPr>
      </w:pPr>
      <w:r>
        <w:rPr>
          <w:rFonts w:ascii="宋体" w:hAnsi="宋体" w:hint="eastAsia"/>
          <w:sz w:val="24"/>
        </w:rPr>
        <w:t>第五条</w:t>
      </w:r>
      <w:r>
        <w:rPr>
          <w:rFonts w:ascii="宋体" w:hAnsi="宋体"/>
          <w:sz w:val="24"/>
        </w:rPr>
        <w:t xml:space="preserve"> </w:t>
      </w:r>
      <w:r>
        <w:rPr>
          <w:rFonts w:ascii="宋体" w:hAnsi="宋体" w:hint="eastAsia"/>
          <w:sz w:val="24"/>
        </w:rPr>
        <w:t xml:space="preserve"> 贷款发放方式</w:t>
      </w:r>
    </w:p>
    <w:p w14:paraId="4D5B2CA9"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本借款合同项下的借款支付采用贷款人受托支付方式：</w:t>
      </w:r>
    </w:p>
    <w:p w14:paraId="3DCD2018"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贷款人将贷款资金支付给经贷款人批准同意的交易对象。借款人应按照贷款人要求的方式和期限提交相关交易资料，并按要求配合贷款人做好有关细节的认定记录。</w:t>
      </w:r>
    </w:p>
    <w:p w14:paraId="01550440"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贷款人根据约定的贷款用途</w:t>
      </w:r>
      <w:r>
        <w:rPr>
          <w:rFonts w:ascii="宋体" w:hAnsi="宋体"/>
          <w:sz w:val="24"/>
        </w:rPr>
        <w:t>,</w:t>
      </w:r>
      <w:r>
        <w:rPr>
          <w:rFonts w:ascii="宋体" w:hAnsi="宋体" w:hint="eastAsia"/>
          <w:sz w:val="24"/>
        </w:rPr>
        <w:t>审核借款人提供的支付申请所列收款人、付款金额等信息是否与相应的借贷凭证、购房/购车合同等证明材料相符，是否与借款人贷款用途相符，是否与借款人个人资金周转等实际情况相符。审核同意后，贷款人通过借款人账户将贷款资金支付给借款人交易对象。受托支付按贷款人相关规定产生的费用由借款人承担。</w:t>
      </w:r>
    </w:p>
    <w:p w14:paraId="3590C253" w14:textId="77777777" w:rsidR="0001480A" w:rsidRDefault="0001480A" w:rsidP="0001480A">
      <w:pPr>
        <w:spacing w:line="500" w:lineRule="exact"/>
        <w:ind w:firstLineChars="200" w:firstLine="480"/>
        <w:outlineLvl w:val="0"/>
        <w:rPr>
          <w:rFonts w:ascii="宋体" w:hAnsi="Calibri" w:cs="宋体"/>
          <w:kern w:val="0"/>
          <w:sz w:val="24"/>
        </w:rPr>
      </w:pPr>
      <w:r>
        <w:rPr>
          <w:rFonts w:ascii="宋体" w:hAnsi="Calibri" w:cs="宋体" w:hint="eastAsia"/>
          <w:kern w:val="0"/>
          <w:sz w:val="24"/>
        </w:rPr>
        <w:t>第六条</w:t>
      </w:r>
      <w:r>
        <w:rPr>
          <w:rFonts w:ascii="宋体" w:hAnsi="Calibri" w:cs="宋体"/>
          <w:kern w:val="0"/>
          <w:sz w:val="24"/>
        </w:rPr>
        <w:t xml:space="preserve"> </w:t>
      </w:r>
      <w:r>
        <w:rPr>
          <w:rFonts w:ascii="宋体" w:hAnsi="Calibri" w:cs="宋体" w:hint="eastAsia"/>
          <w:kern w:val="0"/>
          <w:sz w:val="24"/>
        </w:rPr>
        <w:t xml:space="preserve"> 贷款发放条件</w:t>
      </w:r>
    </w:p>
    <w:p w14:paraId="0D7BB10A"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贷款人发放贷款的前提是下列条件同时满足：</w:t>
      </w:r>
    </w:p>
    <w:p w14:paraId="5D438521"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（一）本合同项下担保已经生效并持续有效，各项必要的登记手续已经办妥；</w:t>
      </w:r>
    </w:p>
    <w:p w14:paraId="02571B2F"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（二）本合同项下担保未发生不利于贷款人的变化，或虽然发生此类变化，但借款人已另行提供了贷款人认可的合法有效的担保；</w:t>
      </w:r>
    </w:p>
    <w:p w14:paraId="62BA8588"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（三）借款人和担保人在本合同项下未发生任何违约情形；</w:t>
      </w:r>
    </w:p>
    <w:p w14:paraId="28A199BD"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（四）借款人按贷款人的合理要求提交了发放贷款所需要的相关文件材料；</w:t>
      </w:r>
    </w:p>
    <w:p w14:paraId="5A939E48"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（五）借款人已按本合同规定开立了还款账户用于归还贷款；</w:t>
      </w:r>
    </w:p>
    <w:p w14:paraId="6C2C19F4"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（六）未出现贷款人认为影响借款人资信能力及贷款资金安全的不利情况，包括但不限于借款人在任何金融机构债务逾期或涉及重大诉讼案件等情况；</w:t>
      </w:r>
    </w:p>
    <w:p w14:paraId="72EC91C2"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（七）贷款人未发生由于国家调整房屋/汽车产业与信贷政策导致无法发放本合同项下贷款的情形。</w:t>
      </w:r>
    </w:p>
    <w:p w14:paraId="78A0C3DF"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（八）</w:t>
      </w:r>
      <w:r>
        <w:rPr>
          <w:rFonts w:ascii="宋体" w:hAnsi="宋体" w:hint="eastAsia"/>
          <w:sz w:val="24"/>
          <w:szCs w:val="20"/>
        </w:rPr>
        <w:t>贷款人有权根据中国邮政储蓄银行最新信贷政策及信贷投放量的总体安排确定放款时间。</w:t>
      </w:r>
    </w:p>
    <w:p w14:paraId="4A8740B7" w14:textId="77777777" w:rsidR="0001480A" w:rsidRDefault="0001480A" w:rsidP="0001480A">
      <w:pPr>
        <w:spacing w:line="500" w:lineRule="exact"/>
        <w:ind w:firstLineChars="200" w:firstLine="480"/>
        <w:outlineLvl w:val="0"/>
        <w:rPr>
          <w:rFonts w:ascii="宋体" w:hAnsi="宋体"/>
          <w:sz w:val="24"/>
        </w:rPr>
      </w:pPr>
      <w:r>
        <w:rPr>
          <w:rFonts w:ascii="宋体" w:hAnsi="Calibri" w:cs="宋体" w:hint="eastAsia"/>
          <w:kern w:val="0"/>
          <w:sz w:val="24"/>
        </w:rPr>
        <w:t>第七条</w:t>
      </w:r>
      <w:r>
        <w:rPr>
          <w:rFonts w:ascii="宋体" w:hAnsi="Calibri" w:cs="宋体"/>
          <w:kern w:val="0"/>
          <w:sz w:val="24"/>
        </w:rPr>
        <w:t xml:space="preserve"> </w:t>
      </w:r>
      <w:r>
        <w:rPr>
          <w:rFonts w:ascii="宋体" w:hAnsi="Calibri" w:cs="宋体" w:hint="eastAsia"/>
          <w:kern w:val="0"/>
          <w:sz w:val="24"/>
        </w:rPr>
        <w:t xml:space="preserve"> 账户管理</w:t>
      </w:r>
    </w:p>
    <w:p w14:paraId="41CA8C50"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（一）借款人授权贷款人将贷款发放至如下账户，贷款利息自实际放款日起</w:t>
      </w:r>
      <w:r>
        <w:rPr>
          <w:rFonts w:ascii="宋体" w:hAnsi="宋体" w:hint="eastAsia"/>
          <w:sz w:val="24"/>
        </w:rPr>
        <w:lastRenderedPageBreak/>
        <w:t>计算：</w:t>
      </w:r>
    </w:p>
    <w:p w14:paraId="1275BF1E"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户名：</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4A31A482" w14:textId="77777777" w:rsidR="0001480A" w:rsidRDefault="0001480A" w:rsidP="0001480A">
      <w:pPr>
        <w:spacing w:line="500" w:lineRule="exact"/>
        <w:ind w:firstLineChars="200" w:firstLine="480"/>
        <w:rPr>
          <w:rFonts w:ascii="宋体" w:hAnsi="宋体"/>
          <w:sz w:val="24"/>
          <w:u w:val="single"/>
        </w:rPr>
      </w:pPr>
      <w:r>
        <w:rPr>
          <w:rFonts w:ascii="宋体" w:hAnsi="宋体" w:hint="eastAsia"/>
          <w:sz w:val="24"/>
        </w:rPr>
        <w:t>账号：</w:t>
      </w:r>
      <w:r>
        <w:rPr>
          <w:rFonts w:ascii="宋体" w:hAnsi="宋体" w:hint="eastAsia"/>
          <w:sz w:val="24"/>
          <w:u w:val="single"/>
        </w:rPr>
        <w:t xml:space="preserve">                                                    </w:t>
      </w:r>
    </w:p>
    <w:p w14:paraId="6D80FB6C" w14:textId="77777777" w:rsidR="0001480A" w:rsidRDefault="0001480A" w:rsidP="0001480A">
      <w:pPr>
        <w:spacing w:line="500" w:lineRule="exact"/>
        <w:ind w:firstLineChars="200" w:firstLine="480"/>
        <w:rPr>
          <w:rFonts w:ascii="宋体" w:hAnsi="宋体"/>
          <w:sz w:val="24"/>
          <w:u w:val="single"/>
        </w:rPr>
      </w:pPr>
      <w:r>
        <w:rPr>
          <w:rFonts w:ascii="宋体" w:hAnsi="宋体" w:hint="eastAsia"/>
          <w:sz w:val="24"/>
        </w:rPr>
        <w:t>开户行：</w:t>
      </w:r>
      <w:commentRangeStart w:id="10"/>
      <w:r>
        <w:rPr>
          <w:rFonts w:ascii="宋体" w:hAnsi="宋体" w:hint="eastAsia"/>
          <w:sz w:val="24"/>
          <w:u w:val="single"/>
        </w:rPr>
        <w:t xml:space="preserve">                                                </w:t>
      </w:r>
      <w:commentRangeEnd w:id="10"/>
      <w:r>
        <w:rPr>
          <w:rStyle w:val="a3"/>
        </w:rPr>
        <w:commentReference w:id="10"/>
      </w:r>
      <w:r>
        <w:rPr>
          <w:rFonts w:ascii="宋体" w:hAnsi="宋体" w:hint="eastAsia"/>
          <w:sz w:val="24"/>
          <w:u w:val="single"/>
        </w:rPr>
        <w:t xml:space="preserve">  </w:t>
      </w:r>
    </w:p>
    <w:p w14:paraId="083A432B"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借款人授权贷款人将贷款资金从上述账户划付至如下账户：</w:t>
      </w:r>
    </w:p>
    <w:p w14:paraId="3E2F6F82"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户名：</w:t>
      </w:r>
      <w:r>
        <w:rPr>
          <w:rFonts w:ascii="宋体" w:hAnsi="宋体" w:hint="eastAsia"/>
          <w:sz w:val="24"/>
          <w:u w:val="single"/>
        </w:rPr>
        <w:t xml:space="preserve"> </w:t>
      </w:r>
      <w:commentRangeStart w:id="11"/>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3CD5B27B" w14:textId="77777777" w:rsidR="0001480A" w:rsidRDefault="0001480A" w:rsidP="0001480A">
      <w:pPr>
        <w:spacing w:line="500" w:lineRule="exact"/>
        <w:ind w:firstLineChars="200" w:firstLine="480"/>
        <w:rPr>
          <w:rFonts w:ascii="宋体" w:hAnsi="宋体"/>
          <w:sz w:val="24"/>
          <w:u w:val="single"/>
        </w:rPr>
      </w:pPr>
      <w:r>
        <w:rPr>
          <w:rFonts w:ascii="宋体" w:hAnsi="宋体" w:hint="eastAsia"/>
          <w:sz w:val="24"/>
        </w:rPr>
        <w:t>账号：</w:t>
      </w:r>
      <w:r>
        <w:rPr>
          <w:rFonts w:ascii="宋体" w:hAnsi="宋体" w:hint="eastAsia"/>
          <w:sz w:val="24"/>
          <w:u w:val="single"/>
        </w:rPr>
        <w:t xml:space="preserve">                                                    </w:t>
      </w:r>
    </w:p>
    <w:p w14:paraId="6D2CF3DE" w14:textId="77777777" w:rsidR="0001480A" w:rsidRDefault="0001480A" w:rsidP="0001480A">
      <w:pPr>
        <w:spacing w:line="500" w:lineRule="exact"/>
        <w:ind w:firstLineChars="200" w:firstLine="480"/>
        <w:rPr>
          <w:rFonts w:ascii="宋体" w:hAnsi="宋体"/>
          <w:sz w:val="24"/>
          <w:u w:val="single"/>
        </w:rPr>
      </w:pPr>
      <w:r>
        <w:rPr>
          <w:rFonts w:ascii="宋体" w:hAnsi="宋体" w:hint="eastAsia"/>
          <w:sz w:val="24"/>
        </w:rPr>
        <w:t>开户行：</w:t>
      </w:r>
      <w:r>
        <w:rPr>
          <w:rFonts w:ascii="宋体" w:hAnsi="宋体" w:hint="eastAsia"/>
          <w:sz w:val="24"/>
          <w:u w:val="single"/>
        </w:rPr>
        <w:t xml:space="preserve">                                                  </w:t>
      </w:r>
      <w:commentRangeEnd w:id="11"/>
      <w:r>
        <w:rPr>
          <w:rStyle w:val="a3"/>
        </w:rPr>
        <w:commentReference w:id="11"/>
      </w:r>
    </w:p>
    <w:p w14:paraId="70948E05" w14:textId="77777777" w:rsidR="0001480A" w:rsidRDefault="0001480A" w:rsidP="0001480A">
      <w:pPr>
        <w:spacing w:line="500" w:lineRule="exact"/>
        <w:ind w:firstLineChars="200" w:firstLine="480"/>
        <w:rPr>
          <w:rFonts w:ascii="宋体" w:hAnsi="宋体"/>
          <w:sz w:val="24"/>
          <w:u w:val="single"/>
        </w:rPr>
      </w:pPr>
      <w:r>
        <w:rPr>
          <w:rFonts w:ascii="宋体" w:hint="eastAsia"/>
          <w:sz w:val="24"/>
        </w:rPr>
        <w:t>贷款资金划付过程中按贷款人相关规定产生的费用，由借款人承担。</w:t>
      </w:r>
    </w:p>
    <w:p w14:paraId="0E19581F" w14:textId="77777777" w:rsidR="0001480A" w:rsidRDefault="0001480A" w:rsidP="0001480A">
      <w:pPr>
        <w:spacing w:line="500" w:lineRule="exact"/>
        <w:ind w:firstLineChars="200" w:firstLine="480"/>
        <w:outlineLvl w:val="0"/>
        <w:rPr>
          <w:rFonts w:ascii="宋体" w:hAnsi="宋体"/>
          <w:sz w:val="24"/>
        </w:rPr>
      </w:pPr>
      <w:r>
        <w:rPr>
          <w:rFonts w:ascii="宋体" w:hAnsi="宋体" w:hint="eastAsia"/>
          <w:sz w:val="24"/>
        </w:rPr>
        <w:t>第八条  贷款归还</w:t>
      </w:r>
    </w:p>
    <w:p w14:paraId="7D564BF0"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（一）经协商一致，借款人按下列第</w:t>
      </w:r>
      <w:r>
        <w:rPr>
          <w:rFonts w:ascii="宋体" w:hAnsi="宋体" w:hint="eastAsia"/>
          <w:sz w:val="24"/>
          <w:u w:val="single"/>
        </w:rPr>
        <w:t xml:space="preserve">    </w:t>
      </w:r>
      <w:r>
        <w:rPr>
          <w:rFonts w:ascii="宋体" w:hAnsi="宋体" w:hint="eastAsia"/>
          <w:sz w:val="24"/>
        </w:rPr>
        <w:t>种方式偿还贷款本息：</w:t>
      </w:r>
    </w:p>
    <w:p w14:paraId="72AC3C9B"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1．按月等额本息还款法</w:t>
      </w:r>
    </w:p>
    <w:p w14:paraId="549E016A" w14:textId="77777777" w:rsidR="0001480A" w:rsidRDefault="0001480A" w:rsidP="0001480A">
      <w:pPr>
        <w:spacing w:line="360" w:lineRule="auto"/>
        <w:ind w:firstLineChars="200" w:firstLine="480"/>
        <w:rPr>
          <w:rFonts w:ascii="宋体" w:hAnsi="宋体"/>
          <w:sz w:val="24"/>
        </w:rPr>
      </w:pPr>
      <w:r>
        <w:rPr>
          <w:rFonts w:ascii="宋体" w:hAnsi="宋体"/>
          <w:sz w:val="24"/>
        </w:rPr>
        <w:object w:dxaOrig="5720" w:dyaOrig="680" w14:anchorId="1562C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34pt;mso-position-horizontal-relative:page;mso-position-vertical-relative:page" o:ole="">
            <v:imagedata r:id="rId11" o:title=""/>
          </v:shape>
          <o:OLEObject Type="Embed" ProgID="Equation.DSMT4" ShapeID="_x0000_i1025" DrawAspect="Content" ObjectID="_1514237118" r:id="rId12"/>
        </w:object>
      </w:r>
    </w:p>
    <w:p w14:paraId="4CA92A21"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2．按月等额本金还款法</w:t>
      </w:r>
    </w:p>
    <w:p w14:paraId="10C2200A" w14:textId="77777777" w:rsidR="0001480A" w:rsidRDefault="0001480A" w:rsidP="0001480A">
      <w:pPr>
        <w:spacing w:line="360" w:lineRule="auto"/>
        <w:ind w:firstLineChars="200" w:firstLine="480"/>
        <w:rPr>
          <w:rFonts w:ascii="宋体" w:hAnsi="宋体"/>
          <w:sz w:val="24"/>
        </w:rPr>
      </w:pPr>
      <w:r>
        <w:rPr>
          <w:rFonts w:ascii="宋体" w:hAnsi="宋体"/>
          <w:sz w:val="24"/>
        </w:rPr>
        <w:object w:dxaOrig="5184" w:dyaOrig="660" w14:anchorId="0A06404B">
          <v:shape id="_x0000_i1026" type="#_x0000_t75" style="width:275pt;height:33pt;mso-position-horizontal-relative:page;mso-position-vertical-relative:page" o:ole="">
            <v:imagedata r:id="rId13" o:title=""/>
          </v:shape>
          <o:OLEObject Type="Embed" ProgID="Equation.DSMT4" ShapeID="_x0000_i1026" DrawAspect="Content" ObjectID="_1514237119" r:id="rId14"/>
        </w:object>
      </w:r>
    </w:p>
    <w:p w14:paraId="0253D044"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3．到期一次性还本付息还款法</w:t>
      </w:r>
    </w:p>
    <w:p w14:paraId="64696FC2" w14:textId="77777777" w:rsidR="0001480A" w:rsidRDefault="0001480A" w:rsidP="0001480A">
      <w:pPr>
        <w:spacing w:line="360" w:lineRule="auto"/>
        <w:ind w:firstLineChars="200" w:firstLine="480"/>
        <w:rPr>
          <w:rFonts w:ascii="宋体" w:hAnsi="宋体"/>
          <w:sz w:val="24"/>
        </w:rPr>
      </w:pPr>
      <w:r>
        <w:rPr>
          <w:rFonts w:ascii="宋体" w:hAnsi="宋体"/>
          <w:sz w:val="24"/>
        </w:rPr>
        <w:object w:dxaOrig="6480" w:dyaOrig="320" w14:anchorId="2CDD30E0">
          <v:shape id="_x0000_i1027" type="#_x0000_t75" style="width:324pt;height:16pt;mso-position-horizontal-relative:page;mso-position-vertical-relative:page" o:ole="">
            <v:imagedata r:id="rId15" o:title=""/>
          </v:shape>
          <o:OLEObject Type="Embed" ProgID="Equation.DSMT4" ShapeID="_x0000_i1027" DrawAspect="Content" ObjectID="_1514237120" r:id="rId16"/>
        </w:object>
      </w:r>
    </w:p>
    <w:p w14:paraId="3BF14204"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4．阶段性等额本息还款法</w:t>
      </w:r>
    </w:p>
    <w:p w14:paraId="317E6A72" w14:textId="77777777" w:rsidR="0001480A" w:rsidRDefault="0001480A" w:rsidP="0001480A">
      <w:pPr>
        <w:spacing w:line="500" w:lineRule="exact"/>
        <w:ind w:firstLineChars="200" w:firstLine="480"/>
        <w:rPr>
          <w:rFonts w:ascii="宋体" w:hAnsi="宋体"/>
          <w:bCs/>
          <w:sz w:val="24"/>
        </w:rPr>
      </w:pPr>
      <w:r>
        <w:rPr>
          <w:rFonts w:ascii="宋体" w:hAnsi="宋体" w:hint="eastAsia"/>
          <w:bCs/>
          <w:sz w:val="24"/>
        </w:rPr>
        <w:t>前</w:t>
      </w:r>
      <w:r>
        <w:rPr>
          <w:rFonts w:ascii="宋体" w:hAnsi="宋体" w:hint="eastAsia"/>
          <w:sz w:val="24"/>
          <w:u w:val="single"/>
        </w:rPr>
        <w:t xml:space="preserve">   </w:t>
      </w:r>
      <w:r>
        <w:rPr>
          <w:rFonts w:ascii="宋体" w:hAnsi="宋体" w:hint="eastAsia"/>
          <w:sz w:val="24"/>
        </w:rPr>
        <w:t>个月为只还利息期间，</w:t>
      </w:r>
      <w:r>
        <w:rPr>
          <w:rFonts w:ascii="宋体" w:hAnsi="宋体"/>
          <w:bCs/>
          <w:position w:val="-8"/>
          <w:sz w:val="24"/>
        </w:rPr>
        <w:object w:dxaOrig="4819" w:dyaOrig="320" w14:anchorId="3CA8BA9F">
          <v:shape id="_x0000_i1028" type="#_x0000_t75" style="width:240.5pt;height:16pt;mso-position-horizontal-relative:page;mso-position-vertical-relative:page" o:ole="">
            <v:imagedata r:id="rId17" o:title=""/>
          </v:shape>
          <o:OLEObject Type="Embed" ProgID="Equation.DSMT4" ShapeID="_x0000_i1028" DrawAspect="Content" ObjectID="_1514237121" r:id="rId18"/>
        </w:object>
      </w:r>
      <w:r>
        <w:rPr>
          <w:rFonts w:ascii="宋体" w:hAnsi="宋体" w:hint="eastAsia"/>
          <w:bCs/>
          <w:sz w:val="24"/>
        </w:rPr>
        <w:t>；</w:t>
      </w:r>
    </w:p>
    <w:p w14:paraId="59C66CD5"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只还利息期间之后，按月等额本息还款，</w:t>
      </w:r>
    </w:p>
    <w:p w14:paraId="2C4A03EB" w14:textId="77777777" w:rsidR="0001480A" w:rsidRDefault="0001480A" w:rsidP="0001480A">
      <w:pPr>
        <w:spacing w:line="360" w:lineRule="auto"/>
        <w:ind w:firstLineChars="200" w:firstLine="480"/>
        <w:rPr>
          <w:rFonts w:ascii="宋体" w:hAnsi="宋体"/>
          <w:bCs/>
          <w:sz w:val="24"/>
        </w:rPr>
      </w:pPr>
      <w:r>
        <w:rPr>
          <w:rFonts w:ascii="宋体" w:hAnsi="宋体"/>
          <w:bCs/>
          <w:position w:val="-26"/>
          <w:sz w:val="24"/>
        </w:rPr>
        <w:object w:dxaOrig="7040" w:dyaOrig="680" w14:anchorId="300C36E9">
          <v:shape id="_x0000_i1029" type="#_x0000_t75" style="width:352pt;height:34pt;mso-position-horizontal-relative:page;mso-position-vertical-relative:page" o:ole="">
            <v:imagedata r:id="rId19" o:title=""/>
          </v:shape>
          <o:OLEObject Type="Embed" ProgID="Equation.DSMT4" ShapeID="_x0000_i1029" DrawAspect="Content" ObjectID="_1514237122" r:id="rId20"/>
        </w:object>
      </w:r>
    </w:p>
    <w:p w14:paraId="2E850E5C" w14:textId="77777777" w:rsidR="0001480A" w:rsidRDefault="0001480A" w:rsidP="0001480A">
      <w:pPr>
        <w:spacing w:line="360" w:lineRule="auto"/>
        <w:ind w:firstLineChars="200" w:firstLine="480"/>
        <w:rPr>
          <w:rFonts w:ascii="宋体" w:hAnsi="宋体"/>
          <w:sz w:val="24"/>
        </w:rPr>
      </w:pPr>
      <w:r>
        <w:rPr>
          <w:rFonts w:ascii="宋体" w:hAnsi="宋体" w:hint="eastAsia"/>
          <w:sz w:val="24"/>
        </w:rPr>
        <w:t>5．阶段性等额本金还款法</w:t>
      </w:r>
    </w:p>
    <w:p w14:paraId="4184BDE8"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前</w:t>
      </w:r>
      <w:r>
        <w:rPr>
          <w:rFonts w:ascii="宋体" w:hAnsi="宋体" w:hint="eastAsia"/>
          <w:sz w:val="24"/>
          <w:u w:val="single"/>
        </w:rPr>
        <w:t xml:space="preserve">   </w:t>
      </w:r>
      <w:r>
        <w:rPr>
          <w:rFonts w:ascii="宋体" w:hAnsi="宋体" w:hint="eastAsia"/>
          <w:sz w:val="24"/>
        </w:rPr>
        <w:t>个月为只还利息期间，</w:t>
      </w:r>
      <w:r>
        <w:rPr>
          <w:rFonts w:ascii="宋体" w:hAnsi="宋体"/>
          <w:bCs/>
          <w:position w:val="-8"/>
          <w:sz w:val="24"/>
        </w:rPr>
        <w:object w:dxaOrig="4819" w:dyaOrig="320" w14:anchorId="5FA3579E">
          <v:shape id="_x0000_i1030" type="#_x0000_t75" style="width:240.5pt;height:16pt;mso-position-horizontal-relative:page;mso-position-vertical-relative:page" o:ole="">
            <v:imagedata r:id="rId17" o:title=""/>
          </v:shape>
          <o:OLEObject Type="Embed" ProgID="Equation.DSMT4" ShapeID="_x0000_i1030" DrawAspect="Content" ObjectID="_1514237123" r:id="rId21"/>
        </w:object>
      </w:r>
      <w:r>
        <w:rPr>
          <w:rFonts w:ascii="宋体" w:hAnsi="宋体" w:hint="eastAsia"/>
          <w:sz w:val="24"/>
        </w:rPr>
        <w:t>；</w:t>
      </w:r>
    </w:p>
    <w:p w14:paraId="1C7648FF"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只还利息期间之后，按月等额本金还款，</w:t>
      </w:r>
    </w:p>
    <w:p w14:paraId="00DB1EB4" w14:textId="77777777" w:rsidR="0001480A" w:rsidRDefault="0001480A" w:rsidP="0001480A">
      <w:pPr>
        <w:spacing w:line="360" w:lineRule="auto"/>
        <w:ind w:firstLineChars="200" w:firstLine="480"/>
        <w:rPr>
          <w:rFonts w:ascii="宋体" w:hAnsi="宋体"/>
          <w:sz w:val="24"/>
        </w:rPr>
      </w:pPr>
      <w:r>
        <w:rPr>
          <w:rFonts w:ascii="宋体" w:hAnsi="宋体"/>
          <w:sz w:val="24"/>
        </w:rPr>
        <w:object w:dxaOrig="7460" w:dyaOrig="660" w14:anchorId="18653379">
          <v:shape id="_x0000_i1031" type="#_x0000_t75" style="width:373pt;height:33pt;mso-position-horizontal-relative:page;mso-position-vertical-relative:page" o:ole="">
            <v:imagedata r:id="rId22" o:title=""/>
          </v:shape>
          <o:OLEObject Type="Embed" ProgID="Equation.DSMT4" ShapeID="_x0000_i1031" DrawAspect="Content" ObjectID="_1514237124" r:id="rId23"/>
        </w:object>
      </w:r>
    </w:p>
    <w:p w14:paraId="71359E7A"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6．其他：</w:t>
      </w:r>
      <w:r>
        <w:rPr>
          <w:rFonts w:ascii="宋体" w:hAnsi="宋体" w:hint="eastAsia"/>
          <w:sz w:val="24"/>
          <w:u w:val="single"/>
        </w:rPr>
        <w:t xml:space="preserve">                                        </w:t>
      </w:r>
      <w:r>
        <w:rPr>
          <w:rFonts w:ascii="宋体" w:hAnsi="宋体" w:hint="eastAsia"/>
          <w:sz w:val="24"/>
        </w:rPr>
        <w:t>。</w:t>
      </w:r>
    </w:p>
    <w:p w14:paraId="310DAC47" w14:textId="77777777" w:rsidR="0001480A" w:rsidRDefault="0001480A" w:rsidP="0001480A">
      <w:pPr>
        <w:spacing w:line="500" w:lineRule="exact"/>
        <w:ind w:firstLineChars="200" w:firstLine="480"/>
        <w:rPr>
          <w:rFonts w:ascii="宋体" w:hAnsi="宋体"/>
          <w:sz w:val="24"/>
        </w:rPr>
      </w:pPr>
      <w:r>
        <w:rPr>
          <w:rFonts w:ascii="宋体" w:hAnsi="宋体" w:hint="eastAsia"/>
          <w:sz w:val="24"/>
          <w:szCs w:val="20"/>
        </w:rPr>
        <w:t>一次性还本付息的贷款，还款日为到期日。分期还款的贷款，</w:t>
      </w:r>
      <w:r>
        <w:rPr>
          <w:rFonts w:ascii="宋体" w:hAnsi="宋体" w:hint="eastAsia"/>
          <w:sz w:val="24"/>
          <w:szCs w:val="20"/>
          <w:lang w:val="zh-CN"/>
        </w:rPr>
        <w:t>每期还款日为实际放款日</w:t>
      </w:r>
      <w:commentRangeStart w:id="12"/>
      <w:r>
        <w:rPr>
          <w:rFonts w:ascii="宋体" w:hAnsi="宋体" w:hint="eastAsia"/>
          <w:sz w:val="24"/>
          <w:szCs w:val="20"/>
          <w:lang w:val="zh-CN"/>
        </w:rPr>
        <w:t>次月起的</w:t>
      </w:r>
      <w:r>
        <w:rPr>
          <w:rFonts w:ascii="宋体" w:hAnsi="宋体" w:hint="eastAsia"/>
          <w:sz w:val="24"/>
          <w:u w:val="single"/>
        </w:rPr>
        <w:t xml:space="preserve">   </w:t>
      </w:r>
      <w:r>
        <w:rPr>
          <w:rFonts w:ascii="宋体" w:hAnsi="宋体" w:hint="eastAsia"/>
          <w:sz w:val="24"/>
          <w:szCs w:val="20"/>
          <w:lang w:val="zh-CN"/>
        </w:rPr>
        <w:t>日，最后一期还款日为贷款到期日。如实际放款日次月的</w:t>
      </w:r>
      <w:r>
        <w:rPr>
          <w:rFonts w:ascii="宋体" w:hAnsi="宋体" w:hint="eastAsia"/>
          <w:sz w:val="24"/>
          <w:u w:val="single"/>
        </w:rPr>
        <w:t xml:space="preserve">   </w:t>
      </w:r>
      <w:r>
        <w:rPr>
          <w:rFonts w:ascii="宋体" w:hAnsi="宋体" w:hint="eastAsia"/>
          <w:sz w:val="24"/>
          <w:szCs w:val="20"/>
          <w:lang w:val="zh-CN"/>
        </w:rPr>
        <w:t>日距实际放款日之间的间隔天数不足15天，则每期还款日为实际放款日下下月起的</w:t>
      </w:r>
      <w:r>
        <w:rPr>
          <w:rFonts w:ascii="宋体" w:hAnsi="宋体" w:hint="eastAsia"/>
          <w:sz w:val="24"/>
          <w:u w:val="single"/>
        </w:rPr>
        <w:t xml:space="preserve">   </w:t>
      </w:r>
      <w:r>
        <w:rPr>
          <w:rFonts w:ascii="宋体" w:hAnsi="宋体" w:hint="eastAsia"/>
          <w:sz w:val="24"/>
          <w:szCs w:val="20"/>
          <w:lang w:val="zh-CN"/>
        </w:rPr>
        <w:t>日，</w:t>
      </w:r>
      <w:commentRangeEnd w:id="12"/>
      <w:r>
        <w:rPr>
          <w:rStyle w:val="a3"/>
        </w:rPr>
        <w:commentReference w:id="12"/>
      </w:r>
      <w:r>
        <w:rPr>
          <w:rFonts w:ascii="宋体" w:hAnsi="宋体" w:hint="eastAsia"/>
          <w:sz w:val="24"/>
          <w:szCs w:val="20"/>
          <w:lang w:val="zh-CN"/>
        </w:rPr>
        <w:t>最后一期还款日为贷款到期日</w:t>
      </w:r>
      <w:r>
        <w:rPr>
          <w:rFonts w:ascii="宋体" w:hAnsi="宋体" w:hint="eastAsia"/>
          <w:sz w:val="24"/>
        </w:rPr>
        <w:t>。</w:t>
      </w:r>
    </w:p>
    <w:p w14:paraId="7496EBD8"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（二）本合同由经</w:t>
      </w:r>
      <w:commentRangeStart w:id="13"/>
      <w:r>
        <w:rPr>
          <w:rFonts w:ascii="宋体" w:hAnsi="宋体" w:hint="eastAsia"/>
          <w:sz w:val="24"/>
        </w:rPr>
        <w:t>销商</w:t>
      </w:r>
      <w:r>
        <w:rPr>
          <w:rFonts w:ascii="宋体" w:hAnsi="宋体" w:hint="eastAsia"/>
          <w:sz w:val="24"/>
          <w:u w:val="single"/>
        </w:rPr>
        <w:t xml:space="preserve">                        </w:t>
      </w:r>
      <w:r>
        <w:rPr>
          <w:rFonts w:ascii="宋体" w:hAnsi="宋体" w:hint="eastAsia"/>
          <w:sz w:val="24"/>
        </w:rPr>
        <w:t>（以下简称“经销商”）提供贴息，贴息金额为</w:t>
      </w:r>
      <w:r>
        <w:rPr>
          <w:rFonts w:ascii="宋体" w:hAnsi="宋体" w:hint="eastAsia"/>
          <w:sz w:val="24"/>
          <w:u w:val="single"/>
        </w:rPr>
        <w:t xml:space="preserve">       </w:t>
      </w:r>
      <w:r>
        <w:rPr>
          <w:rFonts w:ascii="宋体" w:hAnsi="宋体" w:hint="eastAsia"/>
          <w:sz w:val="24"/>
        </w:rPr>
        <w:t>元。该</w:t>
      </w:r>
      <w:commentRangeEnd w:id="13"/>
      <w:r>
        <w:rPr>
          <w:rStyle w:val="a3"/>
        </w:rPr>
        <w:commentReference w:id="13"/>
      </w:r>
      <w:r>
        <w:rPr>
          <w:rFonts w:ascii="宋体" w:hAnsi="宋体" w:hint="eastAsia"/>
          <w:sz w:val="24"/>
        </w:rPr>
        <w:t>贴息资金由经销商一次性划转给贷款人，并授权贷款人于每期还本日前将当期应还利息存入借款人还款账户用于偿还贷款利息（但贷款人视情况，有权选择不经过借款人还款账户直接用于归还借款人所欠贷款本息）。</w:t>
      </w:r>
    </w:p>
    <w:p w14:paraId="5CE2A551"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（三）借款人应在贷款人处开立如下个人结算账户作为还款账户，用于偿还本合同项下的贷款本息：</w:t>
      </w:r>
    </w:p>
    <w:p w14:paraId="7DED0B55"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户名：</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09D8C633" w14:textId="77777777" w:rsidR="0001480A" w:rsidRDefault="0001480A" w:rsidP="0001480A">
      <w:pPr>
        <w:spacing w:line="500" w:lineRule="exact"/>
        <w:ind w:firstLineChars="200" w:firstLine="480"/>
        <w:rPr>
          <w:rFonts w:ascii="宋体" w:hAnsi="宋体"/>
          <w:sz w:val="24"/>
          <w:u w:val="single"/>
        </w:rPr>
      </w:pPr>
      <w:r>
        <w:rPr>
          <w:rFonts w:ascii="宋体" w:hAnsi="宋体" w:hint="eastAsia"/>
          <w:sz w:val="24"/>
        </w:rPr>
        <w:t>账号：</w:t>
      </w:r>
      <w:r>
        <w:rPr>
          <w:rFonts w:ascii="宋体" w:hAnsi="宋体" w:hint="eastAsia"/>
          <w:sz w:val="24"/>
          <w:u w:val="single"/>
        </w:rPr>
        <w:t xml:space="preserve">                                                    </w:t>
      </w:r>
    </w:p>
    <w:p w14:paraId="5C3851FD"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开户行：</w:t>
      </w:r>
      <w:commentRangeStart w:id="14"/>
      <w:r>
        <w:rPr>
          <w:rFonts w:ascii="宋体" w:hAnsi="宋体" w:hint="eastAsia"/>
          <w:sz w:val="24"/>
          <w:u w:val="single"/>
        </w:rPr>
        <w:t xml:space="preserve">                                                  </w:t>
      </w:r>
      <w:commentRangeEnd w:id="14"/>
      <w:r>
        <w:rPr>
          <w:rStyle w:val="a3"/>
        </w:rPr>
        <w:commentReference w:id="14"/>
      </w:r>
    </w:p>
    <w:p w14:paraId="77AE5157" w14:textId="77777777" w:rsidR="0001480A" w:rsidRDefault="0001480A" w:rsidP="0001480A">
      <w:pPr>
        <w:numPr>
          <w:ilvl w:val="0"/>
          <w:numId w:val="5"/>
        </w:numPr>
        <w:spacing w:line="500" w:lineRule="exact"/>
        <w:ind w:firstLineChars="200" w:firstLine="482"/>
        <w:rPr>
          <w:rFonts w:ascii="宋体" w:hAnsi="宋体"/>
          <w:sz w:val="24"/>
        </w:rPr>
      </w:pPr>
      <w:r>
        <w:rPr>
          <w:rFonts w:ascii="宋体" w:hAnsi="宋体" w:hint="eastAsia"/>
          <w:b/>
          <w:bCs/>
          <w:sz w:val="24"/>
        </w:rPr>
        <w:t>在</w:t>
      </w:r>
      <w:r>
        <w:rPr>
          <w:rFonts w:ascii="宋体" w:hAnsi="宋体" w:hint="eastAsia"/>
          <w:b/>
          <w:sz w:val="24"/>
        </w:rPr>
        <w:t>每期还款日16：00点之前</w:t>
      </w:r>
      <w:r>
        <w:rPr>
          <w:rFonts w:ascii="宋体" w:hAnsi="宋体" w:hint="eastAsia"/>
          <w:sz w:val="24"/>
        </w:rPr>
        <w:t>，</w:t>
      </w:r>
      <w:r>
        <w:rPr>
          <w:rFonts w:ascii="宋体" w:hAnsi="宋体" w:hint="eastAsia"/>
          <w:b/>
          <w:sz w:val="24"/>
        </w:rPr>
        <w:t>借款人应向还款账户中按应偿还的贷款本息足额存入相应资金</w:t>
      </w:r>
      <w:r>
        <w:rPr>
          <w:rFonts w:ascii="宋体" w:hAnsi="Calibri" w:cs="宋体" w:hint="eastAsia"/>
          <w:kern w:val="0"/>
          <w:sz w:val="24"/>
        </w:rPr>
        <w:t>（包括经销商提供的贴息）</w:t>
      </w:r>
      <w:r>
        <w:rPr>
          <w:rFonts w:ascii="宋体" w:hAnsi="宋体" w:hint="eastAsia"/>
          <w:sz w:val="24"/>
        </w:rPr>
        <w:t>，并授权贷款人于每期还款日从还款账户中划收；</w:t>
      </w:r>
      <w:r>
        <w:rPr>
          <w:rFonts w:ascii="宋体" w:hAnsi="Calibri" w:cs="宋体" w:hint="eastAsia"/>
          <w:kern w:val="0"/>
          <w:sz w:val="24"/>
        </w:rPr>
        <w:t>如经销商提供的贴息不足以偿还本合同项下利息的，借款人应在每期还款日</w:t>
      </w:r>
      <w:r>
        <w:rPr>
          <w:rFonts w:ascii="宋体" w:hAnsi="Calibri" w:cs="宋体"/>
          <w:kern w:val="0"/>
          <w:sz w:val="24"/>
        </w:rPr>
        <w:t>16</w:t>
      </w:r>
      <w:r>
        <w:rPr>
          <w:rFonts w:ascii="宋体" w:hAnsi="Calibri" w:cs="宋体" w:hint="eastAsia"/>
          <w:kern w:val="0"/>
          <w:sz w:val="24"/>
        </w:rPr>
        <w:t>：</w:t>
      </w:r>
      <w:r>
        <w:rPr>
          <w:rFonts w:ascii="宋体" w:hAnsi="Calibri" w:cs="宋体"/>
          <w:kern w:val="0"/>
          <w:sz w:val="24"/>
        </w:rPr>
        <w:t xml:space="preserve">00 </w:t>
      </w:r>
      <w:r>
        <w:rPr>
          <w:rFonts w:ascii="宋体" w:hAnsi="Calibri" w:cs="宋体" w:hint="eastAsia"/>
          <w:kern w:val="0"/>
          <w:sz w:val="24"/>
        </w:rPr>
        <w:t>点之前根据最新还款计划表补足利息。经销商是否及时、足额贴息，不构成借款人应归还贷款人全部或部分本金、利息（包括利息、罚息、复利）、违约金、损害赔偿金和实现债权的费用的减免或延迟支付的理由。</w:t>
      </w:r>
      <w:r>
        <w:rPr>
          <w:rFonts w:ascii="宋体" w:hAnsi="宋体" w:hint="eastAsia"/>
          <w:sz w:val="24"/>
        </w:rPr>
        <w:t>借款人有到期未偿付的贷款本息或其他费用的，应及时存入还款账户，并授权贷款人随时划收。如果还款账户中的款项不足以支付本合同项下的到期应付款项，对于已经发生减值的贷款，贷款人按本金、利息（包括利息、罚息、复利）、费用的顺序划收；对于除上述以外情形的贷款，贷款人按费用、利息（包括利息、罚息、复利）、本金的顺序划收。贷款人的上述扣划行为视为已经在此得到借款</w:t>
      </w:r>
      <w:r>
        <w:rPr>
          <w:rFonts w:ascii="宋体" w:hAnsi="宋体" w:hint="eastAsia"/>
          <w:sz w:val="24"/>
        </w:rPr>
        <w:lastRenderedPageBreak/>
        <w:t>人不可撤销的授权，即便如此，如届时根据有关法律法规需要借款人配合的，借款人应按贷款人要求予以配合。</w:t>
      </w:r>
    </w:p>
    <w:p w14:paraId="75736F2A" w14:textId="77777777" w:rsidR="0001480A" w:rsidRDefault="0001480A" w:rsidP="0001480A">
      <w:pPr>
        <w:snapToGrid w:val="0"/>
        <w:spacing w:line="500" w:lineRule="exact"/>
        <w:ind w:firstLineChars="200" w:firstLine="480"/>
        <w:jc w:val="left"/>
        <w:rPr>
          <w:rFonts w:ascii="宋体" w:hAnsi="宋体"/>
          <w:sz w:val="24"/>
        </w:rPr>
      </w:pPr>
      <w:r>
        <w:rPr>
          <w:rFonts w:ascii="宋体" w:hint="eastAsia"/>
          <w:sz w:val="24"/>
        </w:rPr>
        <w:t>（五）借款人还款日为法定休假日（指元旦、春节、清明节、劳动节、端午节、中秋节、国庆节，具体每年按国务院有关节假日安排的文件规定执行），还款日可以顺延。顺延期间贷款人对于借款人节假日期间延后支付的本金和利息不收取罚息，但是会根据顺延支付的本息合计金额、顺延实际天数与贷款正常利率收取顺延支付期间的正常贷款利息。节假日结束后的首日，如果借款人仍未归还节假日期间延后支付的贷款本金和利息，贷款人将对借款人应还的本息合计金额（包括顺延支付期间产生的正常贷款利息）按照罚息利率和逾期天数计收罚息。</w:t>
      </w:r>
    </w:p>
    <w:p w14:paraId="687C8223" w14:textId="77777777" w:rsidR="0001480A" w:rsidRDefault="0001480A" w:rsidP="0001480A">
      <w:pPr>
        <w:spacing w:line="500" w:lineRule="exact"/>
        <w:ind w:firstLineChars="200" w:firstLine="482"/>
        <w:rPr>
          <w:rFonts w:ascii="宋体" w:hAnsi="宋体"/>
          <w:sz w:val="24"/>
        </w:rPr>
      </w:pPr>
      <w:r>
        <w:rPr>
          <w:rFonts w:ascii="宋体" w:hAnsi="宋体" w:hint="eastAsia"/>
          <w:b/>
          <w:bCs/>
          <w:sz w:val="24"/>
        </w:rPr>
        <w:t>（六）</w:t>
      </w:r>
      <w:r>
        <w:rPr>
          <w:rFonts w:ascii="宋体" w:hAnsi="宋体" w:hint="eastAsia"/>
          <w:b/>
          <w:sz w:val="24"/>
        </w:rPr>
        <w:t>若还款账户发生挂失、冻结、止付，或借款人需要变更还款账户，借款人应在当期还款日之前在贷款人处办妥还款账户变更手续。借款人未及时办理还款账户变更手续导致未按期足额清偿到期贷款本息及其他费用的，借款人应承担违约责任。</w:t>
      </w:r>
    </w:p>
    <w:p w14:paraId="0B995781" w14:textId="77777777" w:rsidR="0001480A" w:rsidRDefault="0001480A" w:rsidP="0001480A">
      <w:pPr>
        <w:spacing w:line="500" w:lineRule="exact"/>
        <w:ind w:firstLineChars="200" w:firstLine="482"/>
        <w:outlineLvl w:val="0"/>
        <w:rPr>
          <w:rFonts w:ascii="宋体" w:hAnsi="宋体"/>
          <w:b/>
          <w:sz w:val="24"/>
        </w:rPr>
      </w:pPr>
      <w:r>
        <w:rPr>
          <w:rFonts w:ascii="宋体" w:hAnsi="宋体" w:hint="eastAsia"/>
          <w:b/>
          <w:sz w:val="24"/>
        </w:rPr>
        <w:t>第九条  提前还款</w:t>
      </w:r>
    </w:p>
    <w:p w14:paraId="14BE9ABA" w14:textId="77777777" w:rsidR="0001480A" w:rsidRDefault="0001480A" w:rsidP="0001480A">
      <w:pPr>
        <w:spacing w:line="500" w:lineRule="exact"/>
        <w:ind w:firstLineChars="200" w:firstLine="482"/>
        <w:rPr>
          <w:rFonts w:ascii="宋体" w:hAnsi="宋体"/>
          <w:b/>
          <w:bCs/>
          <w:sz w:val="24"/>
        </w:rPr>
      </w:pPr>
      <w:r>
        <w:rPr>
          <w:rFonts w:ascii="宋体" w:hAnsi="宋体" w:hint="eastAsia"/>
          <w:b/>
          <w:bCs/>
          <w:sz w:val="24"/>
        </w:rPr>
        <w:t>（一）借款人提前还款应同时满足以下条件：</w:t>
      </w:r>
    </w:p>
    <w:p w14:paraId="6F428126" w14:textId="77777777" w:rsidR="0001480A" w:rsidRDefault="0001480A" w:rsidP="0001480A">
      <w:pPr>
        <w:autoSpaceDE w:val="0"/>
        <w:autoSpaceDN w:val="0"/>
        <w:adjustRightInd w:val="0"/>
        <w:spacing w:line="600" w:lineRule="exact"/>
        <w:ind w:firstLineChars="200" w:firstLine="482"/>
        <w:jc w:val="left"/>
        <w:rPr>
          <w:rFonts w:ascii="宋体" w:hAnsi="宋体"/>
          <w:b/>
          <w:bCs/>
          <w:sz w:val="24"/>
        </w:rPr>
      </w:pPr>
      <w:r>
        <w:rPr>
          <w:rFonts w:ascii="宋体" w:hAnsi="宋体" w:hint="eastAsia"/>
          <w:b/>
          <w:bCs/>
          <w:sz w:val="24"/>
        </w:rPr>
        <w:t>1.若连续按时归还贷款本息自实际放款日起</w:t>
      </w:r>
      <w:commentRangeStart w:id="15"/>
      <w:r>
        <w:rPr>
          <w:rFonts w:ascii="宋体" w:hAnsi="宋体" w:hint="eastAsia"/>
          <w:b/>
          <w:bCs/>
          <w:sz w:val="24"/>
        </w:rPr>
        <w:t>少于</w:t>
      </w:r>
      <w:r>
        <w:rPr>
          <w:rFonts w:ascii="宋体" w:hAnsi="宋体" w:hint="eastAsia"/>
          <w:b/>
          <w:bCs/>
          <w:sz w:val="24"/>
          <w:u w:val="single"/>
        </w:rPr>
        <w:t xml:space="preserve">     </w:t>
      </w:r>
      <w:r>
        <w:rPr>
          <w:rFonts w:ascii="宋体" w:hAnsi="宋体" w:hint="eastAsia"/>
          <w:b/>
          <w:bCs/>
          <w:sz w:val="24"/>
        </w:rPr>
        <w:t>个月的，应按提前偿还贷款本金的1%向贷款人支付违约金；若连续按时归还贷款本息自实际放款日起达到</w:t>
      </w:r>
      <w:r>
        <w:rPr>
          <w:rFonts w:ascii="宋体" w:hAnsi="宋体" w:hint="eastAsia"/>
          <w:b/>
          <w:bCs/>
          <w:sz w:val="24"/>
          <w:u w:val="single"/>
        </w:rPr>
        <w:t xml:space="preserve">   </w:t>
      </w:r>
      <w:r>
        <w:rPr>
          <w:rFonts w:ascii="宋体" w:hAnsi="宋体" w:hint="eastAsia"/>
          <w:b/>
          <w:bCs/>
          <w:sz w:val="24"/>
        </w:rPr>
        <w:t>个月（含）以上的，应</w:t>
      </w:r>
      <w:commentRangeEnd w:id="15"/>
      <w:r>
        <w:rPr>
          <w:rStyle w:val="a3"/>
        </w:rPr>
        <w:commentReference w:id="15"/>
      </w:r>
      <w:r>
        <w:rPr>
          <w:rFonts w:ascii="宋体" w:hAnsi="宋体" w:hint="eastAsia"/>
          <w:b/>
          <w:bCs/>
          <w:sz w:val="24"/>
        </w:rPr>
        <w:t>按提前偿还贷款本金的</w:t>
      </w:r>
      <w:r>
        <w:rPr>
          <w:rFonts w:ascii="宋体" w:hAnsi="宋体" w:hint="eastAsia"/>
          <w:b/>
          <w:bCs/>
          <w:sz w:val="24"/>
          <w:u w:val="single"/>
        </w:rPr>
        <w:t xml:space="preserve">  0   </w:t>
      </w:r>
      <w:r>
        <w:rPr>
          <w:rFonts w:ascii="宋体" w:hAnsi="宋体" w:hint="eastAsia"/>
          <w:b/>
          <w:bCs/>
          <w:sz w:val="24"/>
        </w:rPr>
        <w:t>%向贷款人支付违约金。</w:t>
      </w:r>
    </w:p>
    <w:p w14:paraId="656175C1" w14:textId="77777777" w:rsidR="0001480A" w:rsidRDefault="0001480A" w:rsidP="0001480A">
      <w:pPr>
        <w:autoSpaceDE w:val="0"/>
        <w:autoSpaceDN w:val="0"/>
        <w:adjustRightInd w:val="0"/>
        <w:spacing w:line="600" w:lineRule="exact"/>
        <w:ind w:firstLineChars="189" w:firstLine="455"/>
        <w:jc w:val="left"/>
        <w:rPr>
          <w:rFonts w:ascii="宋体" w:hAnsi="宋体"/>
          <w:b/>
          <w:bCs/>
          <w:sz w:val="24"/>
        </w:rPr>
      </w:pPr>
      <w:r>
        <w:rPr>
          <w:rFonts w:ascii="宋体" w:hAnsi="宋体" w:hint="eastAsia"/>
          <w:b/>
          <w:bCs/>
          <w:sz w:val="24"/>
        </w:rPr>
        <w:t>2．提前偿还部分贷款的，最低还款申请金额为人民币</w:t>
      </w:r>
      <w:r>
        <w:rPr>
          <w:rFonts w:ascii="宋体" w:hAnsi="宋体" w:hint="eastAsia"/>
          <w:b/>
          <w:bCs/>
          <w:sz w:val="24"/>
          <w:u w:val="single"/>
        </w:rPr>
        <w:t xml:space="preserve">     </w:t>
      </w:r>
      <w:r>
        <w:rPr>
          <w:rFonts w:ascii="宋体" w:hAnsi="宋体" w:hint="eastAsia"/>
          <w:b/>
          <w:bCs/>
          <w:sz w:val="24"/>
        </w:rPr>
        <w:t>元，且应为1000元人民币的整数倍。</w:t>
      </w:r>
    </w:p>
    <w:p w14:paraId="66EF5D21" w14:textId="77777777" w:rsidR="0001480A" w:rsidRDefault="0001480A" w:rsidP="0001480A">
      <w:pPr>
        <w:spacing w:line="500" w:lineRule="exact"/>
        <w:ind w:firstLineChars="199" w:firstLine="479"/>
        <w:rPr>
          <w:rFonts w:ascii="宋体" w:hAnsi="宋体"/>
          <w:b/>
          <w:bCs/>
          <w:sz w:val="24"/>
        </w:rPr>
      </w:pPr>
      <w:r>
        <w:rPr>
          <w:rFonts w:ascii="宋体" w:hAnsi="宋体" w:hint="eastAsia"/>
          <w:b/>
          <w:bCs/>
          <w:sz w:val="24"/>
        </w:rPr>
        <w:t>3．在提前还款时，在本合同项下不存在到期应付未付的任何款项，包括但不限于贷款本金、利息、罚息、复利、违约金、损害赔偿金、补偿金和其他费用。</w:t>
      </w:r>
    </w:p>
    <w:p w14:paraId="07D4AA09" w14:textId="77777777" w:rsidR="0001480A" w:rsidRDefault="0001480A" w:rsidP="0001480A">
      <w:pPr>
        <w:spacing w:line="500" w:lineRule="exact"/>
        <w:ind w:firstLineChars="199" w:firstLine="479"/>
        <w:rPr>
          <w:rFonts w:ascii="宋体" w:hAnsi="宋体"/>
          <w:b/>
          <w:bCs/>
          <w:sz w:val="24"/>
        </w:rPr>
      </w:pPr>
      <w:r>
        <w:rPr>
          <w:rFonts w:ascii="宋体" w:hAnsi="宋体" w:hint="eastAsia"/>
          <w:b/>
          <w:bCs/>
          <w:kern w:val="0"/>
          <w:sz w:val="24"/>
        </w:rPr>
        <w:t>4.经销商提供的贴息款非借款人资金，借款人提前还款的，无任何理由要求贷款人将贴息款划付给借款人。</w:t>
      </w:r>
    </w:p>
    <w:p w14:paraId="048BD618" w14:textId="77777777" w:rsidR="0001480A" w:rsidRDefault="0001480A" w:rsidP="0001480A">
      <w:pPr>
        <w:spacing w:line="500" w:lineRule="exact"/>
        <w:ind w:firstLineChars="200" w:firstLine="482"/>
        <w:rPr>
          <w:rFonts w:ascii="宋体" w:hAnsi="宋体"/>
          <w:sz w:val="24"/>
        </w:rPr>
      </w:pPr>
      <w:r>
        <w:rPr>
          <w:rFonts w:ascii="宋体" w:hAnsi="宋体" w:hint="eastAsia"/>
          <w:b/>
          <w:bCs/>
          <w:sz w:val="24"/>
        </w:rPr>
        <w:lastRenderedPageBreak/>
        <w:t>（二）借款人提前偿还全部或部分贷款的，应在下一期还款日之前30天向贷款人提交书面申请。</w:t>
      </w:r>
      <w:r>
        <w:rPr>
          <w:rFonts w:ascii="宋体" w:hAnsi="宋体" w:hint="eastAsia"/>
          <w:sz w:val="24"/>
        </w:rPr>
        <w:t>借款人的提前还款申请经贷款人审核通过后，由贷款人自行安排提前还款的扣款日期。对于采取分期还款方式的贷款，借款人申请提前偿还全部贷款的，贷款人按照贷款剩余本金从上一期还款日至扣款日期期间实际使用天数计收贷款利息；借款人申请提前偿还部分贷款的，贷款人首先从还款申请金额中扣除扣款日期所在期间一整期的贷款本金和根据实际使用天数计收的贷款利息，再将剩余的还款申请金额用于提前归还贷款本金。</w:t>
      </w:r>
    </w:p>
    <w:p w14:paraId="03A0FA63" w14:textId="77777777" w:rsidR="0001480A" w:rsidRDefault="0001480A" w:rsidP="0001480A">
      <w:pPr>
        <w:spacing w:line="500" w:lineRule="exact"/>
        <w:ind w:firstLineChars="200" w:firstLine="480"/>
        <w:rPr>
          <w:rFonts w:ascii="宋体" w:hAnsi="宋体"/>
          <w:sz w:val="24"/>
        </w:rPr>
      </w:pPr>
      <w:r>
        <w:rPr>
          <w:rFonts w:ascii="宋体" w:hAnsi="宋体" w:hint="eastAsia"/>
          <w:sz w:val="24"/>
        </w:rPr>
        <w:t>（三）提前偿还部分贷款后，借款人应按照剩余贷款本金、剩余期限和当前贷款执行利率确定的每期还款额归还贷款本息。</w:t>
      </w:r>
    </w:p>
    <w:p w14:paraId="51B26D1F" w14:textId="77777777" w:rsidR="0001480A" w:rsidRDefault="0001480A" w:rsidP="0001480A">
      <w:pPr>
        <w:spacing w:line="440" w:lineRule="exact"/>
        <w:ind w:firstLine="555"/>
        <w:rPr>
          <w:rFonts w:ascii="宋体" w:hAnsi="宋体" w:cs="宋体"/>
          <w:sz w:val="24"/>
          <w:szCs w:val="28"/>
        </w:rPr>
      </w:pPr>
    </w:p>
    <w:p w14:paraId="45113134" w14:textId="77777777" w:rsidR="0001480A" w:rsidRDefault="0001480A" w:rsidP="0001480A">
      <w:pPr>
        <w:spacing w:line="440" w:lineRule="exact"/>
        <w:ind w:firstLineChars="50" w:firstLine="120"/>
        <w:rPr>
          <w:rFonts w:ascii="宋体" w:hAnsi="宋体" w:cs="宋体"/>
          <w:sz w:val="24"/>
          <w:szCs w:val="28"/>
        </w:rPr>
      </w:pPr>
      <w:r>
        <w:rPr>
          <w:rFonts w:ascii="宋体" w:hAnsi="宋体" w:cs="宋体" w:hint="eastAsia"/>
          <w:sz w:val="24"/>
          <w:szCs w:val="28"/>
        </w:rPr>
        <w:t>甲方（签字）：                   乙方法定代表人或授权代理人（签字）：</w:t>
      </w:r>
    </w:p>
    <w:p w14:paraId="3F9963CB" w14:textId="77777777" w:rsidR="0001480A" w:rsidRDefault="0001480A" w:rsidP="0001480A">
      <w:pPr>
        <w:spacing w:line="440" w:lineRule="exact"/>
        <w:rPr>
          <w:rFonts w:ascii="宋体" w:hAnsi="宋体" w:cs="宋体"/>
          <w:sz w:val="24"/>
          <w:szCs w:val="28"/>
        </w:rPr>
      </w:pPr>
      <w:r>
        <w:rPr>
          <w:rFonts w:ascii="宋体" w:hAnsi="宋体" w:cs="宋体" w:hint="eastAsia"/>
          <w:sz w:val="24"/>
          <w:szCs w:val="28"/>
        </w:rPr>
        <w:t xml:space="preserve">   </w:t>
      </w:r>
    </w:p>
    <w:p w14:paraId="7A963CA8" w14:textId="77777777" w:rsidR="0001480A" w:rsidRPr="00945B03" w:rsidRDefault="0001480A" w:rsidP="0001480A">
      <w:pPr>
        <w:spacing w:line="600" w:lineRule="exact"/>
        <w:ind w:firstLineChars="200" w:firstLine="480"/>
        <w:rPr>
          <w:rFonts w:ascii="仿宋_GB2312" w:eastAsia="仿宋_GB2312"/>
          <w:sz w:val="24"/>
        </w:rPr>
        <w:sectPr w:rsidR="0001480A" w:rsidRPr="00945B03">
          <w:footerReference w:type="default" r:id="rId24"/>
          <w:headerReference w:type="first" r:id="rId25"/>
          <w:pgSz w:w="11906" w:h="16838"/>
          <w:pgMar w:top="1440" w:right="1797" w:bottom="1440" w:left="1797" w:header="851" w:footer="992" w:gutter="0"/>
          <w:cols w:space="720"/>
          <w:docGrid w:type="lines" w:linePitch="312"/>
        </w:sectPr>
      </w:pPr>
      <w:r>
        <w:rPr>
          <w:rFonts w:ascii="宋体" w:hAnsi="宋体" w:cs="宋体" w:hint="eastAsia"/>
          <w:sz w:val="24"/>
          <w:szCs w:val="28"/>
        </w:rPr>
        <w:t xml:space="preserve">    年    月    日                      年    月    日</w:t>
      </w:r>
    </w:p>
    <w:p w14:paraId="70A1F808" w14:textId="77777777" w:rsidR="0001480A" w:rsidRDefault="0001480A" w:rsidP="0001480A">
      <w:pPr>
        <w:spacing w:line="360" w:lineRule="auto"/>
        <w:rPr>
          <w:rFonts w:ascii="黑体" w:eastAsia="黑体"/>
          <w:b/>
          <w:sz w:val="24"/>
          <w:u w:val="single"/>
        </w:rPr>
      </w:pPr>
    </w:p>
    <w:p w14:paraId="10B5469E" w14:textId="77777777" w:rsidR="008D23FC" w:rsidRDefault="008D23FC"/>
    <w:sectPr w:rsidR="008D23FC" w:rsidSect="00945B03">
      <w:pgSz w:w="11906" w:h="16838"/>
      <w:pgMar w:top="1440" w:right="1800" w:bottom="1440" w:left="1800" w:header="935" w:footer="992" w:gutter="0"/>
      <w:pgNumType w:start="1"/>
      <w:cols w:space="720"/>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dmin" w:date="2016-01-13T20:16:00Z" w:initials="a">
    <w:p w14:paraId="77499A9E" w14:textId="77777777" w:rsidR="0001480A" w:rsidRDefault="0001480A" w:rsidP="0001480A">
      <w:pPr>
        <w:pStyle w:val="a5"/>
      </w:pPr>
      <w:r>
        <w:rPr>
          <w:rStyle w:val="a3"/>
        </w:rPr>
        <w:annotationRef/>
      </w:r>
      <w:r>
        <w:rPr>
          <w:rFonts w:hint="eastAsia"/>
        </w:rPr>
        <w:t>可打多个</w:t>
      </w:r>
    </w:p>
  </w:comment>
  <w:comment w:id="5" w:author="admin" w:date="2016-01-13T20:16:00Z" w:initials="a">
    <w:p w14:paraId="5DBD9D80" w14:textId="77777777" w:rsidR="0001480A" w:rsidRDefault="0001480A" w:rsidP="0001480A">
      <w:pPr>
        <w:pStyle w:val="a5"/>
      </w:pPr>
      <w:r>
        <w:rPr>
          <w:rStyle w:val="a3"/>
        </w:rPr>
        <w:annotationRef/>
      </w:r>
      <w:r>
        <w:rPr>
          <w:rFonts w:hint="eastAsia"/>
        </w:rPr>
        <w:t>可打多个</w:t>
      </w:r>
    </w:p>
  </w:comment>
  <w:comment w:id="7" w:author="admin" w:date="2016-01-13T20:16:00Z" w:initials="a">
    <w:p w14:paraId="4E502C50" w14:textId="77777777" w:rsidR="0001480A" w:rsidRDefault="0001480A" w:rsidP="0001480A">
      <w:pPr>
        <w:pStyle w:val="a5"/>
      </w:pPr>
      <w:r>
        <w:rPr>
          <w:rStyle w:val="a3"/>
        </w:rPr>
        <w:annotationRef/>
      </w:r>
      <w:r>
        <w:rPr>
          <w:rFonts w:hint="eastAsia"/>
        </w:rPr>
        <w:t>打“</w:t>
      </w:r>
      <w:r>
        <w:rPr>
          <w:rFonts w:hint="eastAsia"/>
        </w:rPr>
        <w:t>X</w:t>
      </w:r>
      <w:r>
        <w:rPr>
          <w:rFonts w:hint="eastAsia"/>
        </w:rPr>
        <w:t>”</w:t>
      </w:r>
    </w:p>
  </w:comment>
  <w:comment w:id="8" w:author="admin" w:date="2016-01-13T20:16:00Z" w:initials="a">
    <w:p w14:paraId="74C0D9B8" w14:textId="77777777" w:rsidR="0001480A" w:rsidRDefault="0001480A" w:rsidP="0001480A">
      <w:pPr>
        <w:pStyle w:val="a5"/>
      </w:pPr>
      <w:r>
        <w:rPr>
          <w:rStyle w:val="a3"/>
        </w:rPr>
        <w:annotationRef/>
      </w:r>
      <w:r>
        <w:rPr>
          <w:rFonts w:hint="eastAsia"/>
        </w:rPr>
        <w:t>打“</w:t>
      </w:r>
      <w:r>
        <w:rPr>
          <w:rFonts w:hint="eastAsia"/>
        </w:rPr>
        <w:t>X</w:t>
      </w:r>
      <w:r>
        <w:rPr>
          <w:rFonts w:hint="eastAsia"/>
        </w:rPr>
        <w:t>”</w:t>
      </w:r>
    </w:p>
  </w:comment>
  <w:comment w:id="9" w:author="admin" w:date="2016-01-13T20:16:00Z" w:initials="a">
    <w:p w14:paraId="256D4DD3" w14:textId="77777777" w:rsidR="0001480A" w:rsidRDefault="0001480A" w:rsidP="0001480A">
      <w:pPr>
        <w:pStyle w:val="a5"/>
      </w:pPr>
      <w:r>
        <w:rPr>
          <w:rStyle w:val="a3"/>
        </w:rPr>
        <w:annotationRef/>
      </w:r>
      <w:r>
        <w:rPr>
          <w:rFonts w:hint="eastAsia"/>
        </w:rPr>
        <w:t>打“</w:t>
      </w:r>
      <w:r>
        <w:rPr>
          <w:rFonts w:hint="eastAsia"/>
        </w:rPr>
        <w:t>X</w:t>
      </w:r>
      <w:r>
        <w:rPr>
          <w:rFonts w:hint="eastAsia"/>
        </w:rPr>
        <w:t>”</w:t>
      </w:r>
    </w:p>
  </w:comment>
  <w:comment w:id="10" w:author="admin" w:date="2016-01-13T20:16:00Z" w:initials="a">
    <w:p w14:paraId="6D4F535E" w14:textId="77777777" w:rsidR="0001480A" w:rsidRDefault="0001480A" w:rsidP="0001480A">
      <w:pPr>
        <w:pStyle w:val="a5"/>
      </w:pPr>
      <w:r>
        <w:rPr>
          <w:rStyle w:val="a3"/>
        </w:rPr>
        <w:annotationRef/>
      </w:r>
      <w:r>
        <w:rPr>
          <w:rFonts w:hint="eastAsia"/>
        </w:rPr>
        <w:t>系统内录入</w:t>
      </w:r>
    </w:p>
  </w:comment>
  <w:comment w:id="11" w:author="admin" w:date="2016-01-13T20:16:00Z" w:initials="a">
    <w:p w14:paraId="173E3470" w14:textId="77777777" w:rsidR="0001480A" w:rsidRDefault="0001480A" w:rsidP="0001480A">
      <w:pPr>
        <w:pStyle w:val="a5"/>
      </w:pPr>
      <w:r>
        <w:rPr>
          <w:rStyle w:val="a3"/>
        </w:rPr>
        <w:annotationRef/>
      </w:r>
      <w:r>
        <w:rPr>
          <w:rFonts w:hint="eastAsia"/>
        </w:rPr>
        <w:t>系统内录入</w:t>
      </w:r>
    </w:p>
  </w:comment>
  <w:comment w:id="12" w:author="admin" w:date="2016-01-13T20:16:00Z" w:initials="a">
    <w:p w14:paraId="486E66C2" w14:textId="77777777" w:rsidR="0001480A" w:rsidRDefault="0001480A" w:rsidP="0001480A">
      <w:pPr>
        <w:pStyle w:val="a5"/>
      </w:pPr>
      <w:r>
        <w:rPr>
          <w:rStyle w:val="a3"/>
        </w:rPr>
        <w:annotationRef/>
      </w:r>
      <w:r>
        <w:rPr>
          <w:rFonts w:hint="eastAsia"/>
        </w:rPr>
        <w:t>系统内录入，可留白</w:t>
      </w:r>
    </w:p>
  </w:comment>
  <w:comment w:id="13" w:author="admin" w:date="2016-01-13T20:16:00Z" w:initials="a">
    <w:p w14:paraId="4E68F18C" w14:textId="77777777" w:rsidR="0001480A" w:rsidRDefault="0001480A" w:rsidP="0001480A">
      <w:pPr>
        <w:pStyle w:val="a5"/>
      </w:pPr>
      <w:r>
        <w:rPr>
          <w:rStyle w:val="a3"/>
        </w:rPr>
        <w:annotationRef/>
      </w:r>
      <w:r>
        <w:rPr>
          <w:rFonts w:hint="eastAsia"/>
        </w:rPr>
        <w:t>系统内录入</w:t>
      </w:r>
    </w:p>
  </w:comment>
  <w:comment w:id="14" w:author="admin" w:date="2016-01-13T20:16:00Z" w:initials="a">
    <w:p w14:paraId="2B07763B" w14:textId="77777777" w:rsidR="0001480A" w:rsidRDefault="0001480A" w:rsidP="0001480A">
      <w:pPr>
        <w:pStyle w:val="a5"/>
      </w:pPr>
      <w:r>
        <w:rPr>
          <w:rStyle w:val="a3"/>
        </w:rPr>
        <w:annotationRef/>
      </w:r>
      <w:r>
        <w:rPr>
          <w:rFonts w:hint="eastAsia"/>
        </w:rPr>
        <w:t>系统内录入</w:t>
      </w:r>
    </w:p>
  </w:comment>
  <w:comment w:id="15" w:author="admin" w:date="2016-01-13T20:16:00Z" w:initials="a">
    <w:p w14:paraId="584F7E43" w14:textId="77777777" w:rsidR="0001480A" w:rsidRDefault="0001480A" w:rsidP="0001480A">
      <w:pPr>
        <w:pStyle w:val="a5"/>
      </w:pPr>
      <w:r>
        <w:rPr>
          <w:rStyle w:val="a3"/>
        </w:rPr>
        <w:annotationRef/>
      </w:r>
      <w:r>
        <w:rPr>
          <w:rFonts w:hint="eastAsia"/>
        </w:rPr>
        <w:t>系统内录入，必输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499A9E" w15:done="0"/>
  <w15:commentEx w15:paraId="5DBD9D80" w15:done="0"/>
  <w15:commentEx w15:paraId="4E502C50" w15:done="0"/>
  <w15:commentEx w15:paraId="74C0D9B8" w15:done="0"/>
  <w15:commentEx w15:paraId="256D4DD3" w15:done="0"/>
  <w15:commentEx w15:paraId="6D4F535E" w15:done="0"/>
  <w15:commentEx w15:paraId="173E3470" w15:done="0"/>
  <w15:commentEx w15:paraId="486E66C2" w15:done="0"/>
  <w15:commentEx w15:paraId="4E68F18C" w15:done="0"/>
  <w15:commentEx w15:paraId="2B07763B" w15:done="0"/>
  <w15:commentEx w15:paraId="584F7E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12381" w14:textId="77777777" w:rsidR="007766D2" w:rsidRDefault="007766D2">
      <w:r>
        <w:separator/>
      </w:r>
    </w:p>
  </w:endnote>
  <w:endnote w:type="continuationSeparator" w:id="0">
    <w:p w14:paraId="47001B0B" w14:textId="77777777" w:rsidR="007766D2" w:rsidRDefault="00776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FA53E" w14:textId="77777777" w:rsidR="007C5357" w:rsidRDefault="0001480A">
    <w:pPr>
      <w:pStyle w:val="a6"/>
      <w:jc w:val="center"/>
    </w:pPr>
    <w:r>
      <w:fldChar w:fldCharType="begin"/>
    </w:r>
    <w:r>
      <w:instrText xml:space="preserve"> PAGE   \* MERGEFORMAT </w:instrText>
    </w:r>
    <w:r>
      <w:fldChar w:fldCharType="separate"/>
    </w:r>
    <w:r w:rsidR="000F788C">
      <w:rPr>
        <w:noProof/>
      </w:rPr>
      <w:t>2</w:t>
    </w:r>
    <w:r>
      <w:fldChar w:fldCharType="end"/>
    </w:r>
  </w:p>
  <w:p w14:paraId="4342F7D7" w14:textId="77777777" w:rsidR="007C5357" w:rsidRDefault="009E4B3A">
    <w:pPr>
      <w:pStyle w:val="a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A02F9" w14:textId="77777777" w:rsidR="007C5357" w:rsidRDefault="0001480A">
    <w:pPr>
      <w:pStyle w:val="a6"/>
      <w:framePr w:h="0" w:wrap="around" w:vAnchor="text" w:hAnchor="margin" w:xAlign="center" w:y="1"/>
      <w:rPr>
        <w:rStyle w:val="a4"/>
      </w:rPr>
    </w:pPr>
    <w:r>
      <w:fldChar w:fldCharType="begin"/>
    </w:r>
    <w:r>
      <w:rPr>
        <w:rStyle w:val="a4"/>
      </w:rPr>
      <w:instrText xml:space="preserve">PAGE  </w:instrText>
    </w:r>
    <w:r>
      <w:fldChar w:fldCharType="separate"/>
    </w:r>
    <w:ins w:id="6" w:author="梅银峰" w:date="2014-07-08T11:18:00Z">
      <w:r>
        <w:rPr>
          <w:rStyle w:val="a4"/>
        </w:rPr>
        <w:t>27</w:t>
      </w:r>
    </w:ins>
    <w:r>
      <w:fldChar w:fldCharType="end"/>
    </w:r>
  </w:p>
  <w:p w14:paraId="7360DE99" w14:textId="77777777" w:rsidR="007C5357" w:rsidRDefault="009E4B3A">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7902" w14:textId="77777777" w:rsidR="007C5357" w:rsidRDefault="009E4B3A">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CD3A7" w14:textId="77777777" w:rsidR="007766D2" w:rsidRDefault="007766D2">
      <w:r>
        <w:separator/>
      </w:r>
    </w:p>
  </w:footnote>
  <w:footnote w:type="continuationSeparator" w:id="0">
    <w:p w14:paraId="771437D3" w14:textId="77777777" w:rsidR="007766D2" w:rsidRDefault="00776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6287D" w14:textId="77777777" w:rsidR="007C5357" w:rsidRDefault="009E4B3A">
    <w:pPr>
      <w:pStyle w:val="1"/>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1"/>
      <w:numFmt w:val="chineseCounting"/>
      <w:suff w:val="nothing"/>
      <w:lvlText w:val="（%1）"/>
      <w:lvlJc w:val="left"/>
    </w:lvl>
  </w:abstractNum>
  <w:abstractNum w:abstractNumId="1">
    <w:nsid w:val="00000007"/>
    <w:multiLevelType w:val="multilevel"/>
    <w:tmpl w:val="00000007"/>
    <w:lvl w:ilvl="0">
      <w:start w:val="1"/>
      <w:numFmt w:val="decimal"/>
      <w:lvlText w:val="单式%1."/>
      <w:lvlJc w:val="left"/>
      <w:pPr>
        <w:tabs>
          <w:tab w:val="num" w:pos="568"/>
        </w:tabs>
        <w:ind w:left="568" w:hanging="426"/>
      </w:pPr>
      <w:rPr>
        <w:rFonts w:ascii="仿宋_GB2312" w:eastAsia="仿宋_GB2312" w:hAnsi="宋体" w:hint="eastAsia"/>
        <w:b w:val="0"/>
        <w:i w:val="0"/>
        <w:color w:val="auto"/>
        <w:sz w:val="24"/>
        <w:szCs w:val="24"/>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A"/>
    <w:multiLevelType w:val="multilevel"/>
    <w:tmpl w:val="0000000A"/>
    <w:lvl w:ilvl="0">
      <w:start w:val="1"/>
      <w:numFmt w:val="decimal"/>
      <w:lvlText w:val="%1."/>
      <w:lvlJc w:val="left"/>
      <w:pPr>
        <w:tabs>
          <w:tab w:val="num" w:pos="288"/>
        </w:tabs>
        <w:ind w:left="0" w:firstLine="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F"/>
    <w:multiLevelType w:val="singleLevel"/>
    <w:tmpl w:val="0000000F"/>
    <w:lvl w:ilvl="0">
      <w:start w:val="4"/>
      <w:numFmt w:val="chineseCounting"/>
      <w:suff w:val="space"/>
      <w:lvlText w:val="第%1条"/>
      <w:lvlJc w:val="left"/>
    </w:lvl>
  </w:abstractNum>
  <w:abstractNum w:abstractNumId="4">
    <w:nsid w:val="00000011"/>
    <w:multiLevelType w:val="singleLevel"/>
    <w:tmpl w:val="00000011"/>
    <w:lvl w:ilvl="0">
      <w:start w:val="4"/>
      <w:numFmt w:val="chineseCounting"/>
      <w:suff w:val="nothing"/>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80A"/>
    <w:rsid w:val="000065E2"/>
    <w:rsid w:val="0001480A"/>
    <w:rsid w:val="00032F70"/>
    <w:rsid w:val="000E26ED"/>
    <w:rsid w:val="000F788C"/>
    <w:rsid w:val="001625CD"/>
    <w:rsid w:val="001D3227"/>
    <w:rsid w:val="004C2CDE"/>
    <w:rsid w:val="006636B9"/>
    <w:rsid w:val="007472C6"/>
    <w:rsid w:val="007766D2"/>
    <w:rsid w:val="008247BE"/>
    <w:rsid w:val="00836BFF"/>
    <w:rsid w:val="00873DE1"/>
    <w:rsid w:val="008D23FC"/>
    <w:rsid w:val="009B7CFB"/>
    <w:rsid w:val="009E4B3A"/>
    <w:rsid w:val="00C40F00"/>
    <w:rsid w:val="00D25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0E3832"/>
  <w15:docId w15:val="{3AD7F38D-C15A-4C34-BC22-8B10909D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80A"/>
    <w:pPr>
      <w:widowControl w:val="0"/>
      <w:jc w:val="both"/>
    </w:pPr>
    <w:rPr>
      <w:rFonts w:ascii="Times New Roman" w:eastAsia="宋体" w:hAnsi="Times New Roman" w:cs="Times New Roman"/>
      <w:szCs w:val="24"/>
    </w:rPr>
  </w:style>
  <w:style w:type="paragraph" w:styleId="4">
    <w:name w:val="heading 4"/>
    <w:basedOn w:val="a"/>
    <w:next w:val="a"/>
    <w:link w:val="4Char"/>
    <w:qFormat/>
    <w:rsid w:val="0001480A"/>
    <w:pPr>
      <w:keepNext/>
      <w:keepLines/>
      <w:spacing w:before="280" w:after="290" w:line="372"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01480A"/>
    <w:rPr>
      <w:rFonts w:ascii="Arial" w:eastAsia="黑体" w:hAnsi="Arial" w:cs="Times New Roman"/>
      <w:b/>
      <w:bCs/>
      <w:sz w:val="28"/>
      <w:szCs w:val="28"/>
    </w:rPr>
  </w:style>
  <w:style w:type="character" w:styleId="a3">
    <w:name w:val="annotation reference"/>
    <w:rsid w:val="0001480A"/>
    <w:rPr>
      <w:sz w:val="21"/>
      <w:szCs w:val="21"/>
    </w:rPr>
  </w:style>
  <w:style w:type="character" w:styleId="a4">
    <w:name w:val="page number"/>
    <w:basedOn w:val="a0"/>
    <w:rsid w:val="0001480A"/>
  </w:style>
  <w:style w:type="character" w:customStyle="1" w:styleId="Char">
    <w:name w:val="批注文字 Char"/>
    <w:link w:val="a5"/>
    <w:rsid w:val="0001480A"/>
    <w:rPr>
      <w:rFonts w:eastAsia="宋体"/>
      <w:szCs w:val="24"/>
    </w:rPr>
  </w:style>
  <w:style w:type="character" w:customStyle="1" w:styleId="Char0">
    <w:name w:val="页脚 Char"/>
    <w:link w:val="a6"/>
    <w:rsid w:val="0001480A"/>
    <w:rPr>
      <w:rFonts w:ascii="Times New Roman" w:eastAsia="仿宋_GB2312" w:hAnsi="Times New Roman" w:cs="Times New Roman"/>
      <w:color w:val="10000A"/>
      <w:kern w:val="0"/>
      <w:sz w:val="18"/>
      <w:szCs w:val="18"/>
    </w:rPr>
  </w:style>
  <w:style w:type="character" w:customStyle="1" w:styleId="1CharChar">
    <w:name w:val="样式1 Char Char"/>
    <w:link w:val="1"/>
    <w:rsid w:val="0001480A"/>
    <w:rPr>
      <w:rFonts w:ascii="Times New Roman" w:eastAsia="宋体" w:hAnsi="Times New Roman" w:cs="Times New Roman"/>
      <w:sz w:val="18"/>
      <w:szCs w:val="18"/>
    </w:rPr>
  </w:style>
  <w:style w:type="paragraph" w:styleId="a5">
    <w:name w:val="annotation text"/>
    <w:basedOn w:val="a"/>
    <w:link w:val="Char"/>
    <w:rsid w:val="0001480A"/>
    <w:pPr>
      <w:jc w:val="left"/>
    </w:pPr>
    <w:rPr>
      <w:rFonts w:asciiTheme="minorHAnsi" w:hAnsiTheme="minorHAnsi" w:cstheme="minorBidi"/>
    </w:rPr>
  </w:style>
  <w:style w:type="character" w:customStyle="1" w:styleId="Char1">
    <w:name w:val="批注文字 Char1"/>
    <w:basedOn w:val="a0"/>
    <w:uiPriority w:val="99"/>
    <w:semiHidden/>
    <w:rsid w:val="0001480A"/>
    <w:rPr>
      <w:rFonts w:ascii="Times New Roman" w:eastAsia="宋体" w:hAnsi="Times New Roman" w:cs="Times New Roman"/>
      <w:szCs w:val="24"/>
    </w:rPr>
  </w:style>
  <w:style w:type="paragraph" w:styleId="a6">
    <w:name w:val="footer"/>
    <w:basedOn w:val="a"/>
    <w:link w:val="Char0"/>
    <w:rsid w:val="0001480A"/>
    <w:pPr>
      <w:tabs>
        <w:tab w:val="center" w:pos="4153"/>
        <w:tab w:val="right" w:pos="8306"/>
      </w:tabs>
      <w:snapToGrid w:val="0"/>
      <w:jc w:val="left"/>
    </w:pPr>
    <w:rPr>
      <w:rFonts w:eastAsia="仿宋_GB2312"/>
      <w:color w:val="10000A"/>
      <w:kern w:val="0"/>
      <w:sz w:val="18"/>
      <w:szCs w:val="18"/>
    </w:rPr>
  </w:style>
  <w:style w:type="character" w:customStyle="1" w:styleId="Char10">
    <w:name w:val="页脚 Char1"/>
    <w:basedOn w:val="a0"/>
    <w:uiPriority w:val="99"/>
    <w:semiHidden/>
    <w:rsid w:val="0001480A"/>
    <w:rPr>
      <w:rFonts w:ascii="Times New Roman" w:eastAsia="宋体" w:hAnsi="Times New Roman" w:cs="Times New Roman"/>
      <w:sz w:val="18"/>
      <w:szCs w:val="18"/>
    </w:rPr>
  </w:style>
  <w:style w:type="paragraph" w:customStyle="1" w:styleId="1">
    <w:name w:val="样式1"/>
    <w:basedOn w:val="a7"/>
    <w:link w:val="1CharChar"/>
    <w:rsid w:val="0001480A"/>
    <w:pPr>
      <w:pBdr>
        <w:bottom w:val="none" w:sz="0" w:space="0" w:color="auto"/>
      </w:pBdr>
    </w:pPr>
  </w:style>
  <w:style w:type="paragraph" w:styleId="a7">
    <w:name w:val="header"/>
    <w:basedOn w:val="a"/>
    <w:link w:val="Char2"/>
    <w:uiPriority w:val="99"/>
    <w:semiHidden/>
    <w:unhideWhenUsed/>
    <w:rsid w:val="000148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01480A"/>
    <w:rPr>
      <w:rFonts w:ascii="Times New Roman" w:eastAsia="宋体" w:hAnsi="Times New Roman" w:cs="Times New Roman"/>
      <w:sz w:val="18"/>
      <w:szCs w:val="18"/>
    </w:rPr>
  </w:style>
  <w:style w:type="paragraph" w:styleId="a8">
    <w:name w:val="Balloon Text"/>
    <w:basedOn w:val="a"/>
    <w:link w:val="Char3"/>
    <w:uiPriority w:val="99"/>
    <w:semiHidden/>
    <w:unhideWhenUsed/>
    <w:rsid w:val="0001480A"/>
    <w:rPr>
      <w:sz w:val="18"/>
      <w:szCs w:val="18"/>
    </w:rPr>
  </w:style>
  <w:style w:type="character" w:customStyle="1" w:styleId="Char3">
    <w:name w:val="批注框文本 Char"/>
    <w:basedOn w:val="a0"/>
    <w:link w:val="a8"/>
    <w:uiPriority w:val="99"/>
    <w:semiHidden/>
    <w:rsid w:val="0001480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comments" Target="comment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7.bin"/><Relationship Id="rId10" Type="http://schemas.openxmlformats.org/officeDocument/2006/relationships/footer" Target="footer2.xm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10</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zhaominghui</dc:creator>
  <cp:lastModifiedBy>微软用户</cp:lastModifiedBy>
  <cp:revision>16</cp:revision>
  <dcterms:created xsi:type="dcterms:W3CDTF">2016-01-13T12:16:00Z</dcterms:created>
  <dcterms:modified xsi:type="dcterms:W3CDTF">2016-01-13T16:37:00Z</dcterms:modified>
</cp:coreProperties>
</file>